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6B54" w14:textId="03783E5A" w:rsidR="00616EB9" w:rsidRPr="00616EB9" w:rsidRDefault="00994B9B" w:rsidP="00616EB9">
      <w:pPr>
        <w:autoSpaceDE w:val="0"/>
        <w:autoSpaceDN w:val="0"/>
        <w:adjustRightInd w:val="0"/>
        <w:spacing w:after="0" w:line="240" w:lineRule="auto"/>
        <w:rPr>
          <w:rFonts w:ascii="Arial" w:eastAsia="Calibri" w:hAnsi="Arial" w:cs="Arial"/>
          <w:b/>
          <w:color w:val="000000"/>
          <w:sz w:val="44"/>
          <w:szCs w:val="44"/>
          <w:lang w:eastAsia="sv-SE"/>
        </w:rPr>
      </w:pPr>
      <w:r>
        <w:rPr>
          <w:rFonts w:ascii="Arial" w:eastAsia="Calibri" w:hAnsi="Arial" w:cs="Arial"/>
          <w:b/>
          <w:color w:val="000000"/>
          <w:sz w:val="44"/>
          <w:szCs w:val="44"/>
          <w:lang w:eastAsia="sv-SE"/>
        </w:rPr>
        <w:t>Kloka l</w:t>
      </w:r>
      <w:r w:rsidR="00616EB9" w:rsidRPr="00616EB9">
        <w:rPr>
          <w:rFonts w:ascii="Arial" w:eastAsia="Calibri" w:hAnsi="Arial" w:cs="Arial"/>
          <w:b/>
          <w:color w:val="000000"/>
          <w:sz w:val="44"/>
          <w:szCs w:val="44"/>
          <w:lang w:eastAsia="sv-SE"/>
        </w:rPr>
        <w:t>istan 201</w:t>
      </w:r>
      <w:r w:rsidR="00616EB9">
        <w:rPr>
          <w:rFonts w:ascii="Arial" w:eastAsia="Calibri" w:hAnsi="Arial" w:cs="Arial"/>
          <w:b/>
          <w:color w:val="000000"/>
          <w:sz w:val="44"/>
          <w:szCs w:val="44"/>
          <w:lang w:eastAsia="sv-SE"/>
        </w:rPr>
        <w:t>9</w:t>
      </w:r>
    </w:p>
    <w:p w14:paraId="1C4AD9BA" w14:textId="77777777" w:rsidR="002D7285" w:rsidRPr="00CD0587" w:rsidRDefault="002D7285" w:rsidP="002D7285">
      <w:pPr>
        <w:autoSpaceDE w:val="0"/>
        <w:autoSpaceDN w:val="0"/>
        <w:adjustRightInd w:val="0"/>
        <w:spacing w:after="0" w:line="240" w:lineRule="auto"/>
        <w:rPr>
          <w:rFonts w:ascii="Arial" w:hAnsi="Arial" w:cs="Arial"/>
          <w:b/>
          <w:bCs/>
          <w:sz w:val="36"/>
          <w:szCs w:val="36"/>
          <w:lang w:eastAsia="sv-SE"/>
        </w:rPr>
      </w:pPr>
      <w:r>
        <w:rPr>
          <w:rFonts w:ascii="Arial" w:hAnsi="Arial" w:cs="Arial"/>
          <w:b/>
          <w:bCs/>
          <w:sz w:val="36"/>
          <w:szCs w:val="36"/>
          <w:lang w:eastAsia="sv-SE"/>
        </w:rPr>
        <w:t>W</w:t>
      </w:r>
      <w:r w:rsidRPr="00CD0587">
        <w:rPr>
          <w:rFonts w:ascii="Arial" w:hAnsi="Arial" w:cs="Arial"/>
          <w:b/>
          <w:bCs/>
          <w:sz w:val="36"/>
          <w:szCs w:val="36"/>
          <w:lang w:eastAsia="sv-SE"/>
        </w:rPr>
        <w:t>ordkorr</w:t>
      </w:r>
    </w:p>
    <w:p w14:paraId="6D00C3BD" w14:textId="6FD7D442" w:rsidR="002E4E56" w:rsidRPr="00B5792E" w:rsidRDefault="002E4E56" w:rsidP="002E4E56">
      <w:pPr>
        <w:tabs>
          <w:tab w:val="right" w:leader="dot" w:pos="9062"/>
        </w:tabs>
        <w:spacing w:after="100" w:line="276" w:lineRule="auto"/>
        <w:rPr>
          <w:rFonts w:ascii="Arial" w:eastAsia="Calibri" w:hAnsi="Arial" w:cs="Arial"/>
          <w:b/>
          <w:bCs/>
          <w:color w:val="FF0000"/>
          <w:sz w:val="28"/>
          <w:szCs w:val="28"/>
          <w:lang w:eastAsia="sv-SE"/>
        </w:rPr>
      </w:pPr>
      <w:r w:rsidRPr="00B5792E">
        <w:rPr>
          <w:rFonts w:ascii="Arial" w:eastAsia="Calibri" w:hAnsi="Arial" w:cs="Arial"/>
          <w:b/>
          <w:bCs/>
          <w:color w:val="FF0000"/>
          <w:sz w:val="28"/>
          <w:szCs w:val="28"/>
          <w:lang w:eastAsia="sv-SE"/>
        </w:rPr>
        <w:t>Konfidentiellt material</w:t>
      </w:r>
    </w:p>
    <w:p w14:paraId="45F6DF7D" w14:textId="3D5FFAA8" w:rsidR="00B5792E" w:rsidRPr="00B5792E" w:rsidRDefault="00B5792E" w:rsidP="002E4E56">
      <w:pPr>
        <w:tabs>
          <w:tab w:val="right" w:leader="dot" w:pos="9062"/>
        </w:tabs>
        <w:spacing w:after="100" w:line="276" w:lineRule="auto"/>
        <w:rPr>
          <w:rFonts w:eastAsia="Calibri" w:cs="Arial"/>
          <w:b/>
          <w:bCs/>
          <w:lang w:eastAsia="sv-SE"/>
        </w:rPr>
      </w:pPr>
      <w:r w:rsidRPr="00B5792E">
        <w:rPr>
          <w:rFonts w:eastAsia="Calibri" w:cs="Arial"/>
          <w:b/>
          <w:bCs/>
          <w:lang w:eastAsia="sv-SE"/>
        </w:rPr>
        <w:t>Innehåll</w:t>
      </w:r>
      <w:r>
        <w:rPr>
          <w:rFonts w:eastAsia="Calibri" w:cs="Arial"/>
          <w:b/>
          <w:bCs/>
          <w:lang w:eastAsia="sv-SE"/>
        </w:rPr>
        <w:t>:</w:t>
      </w:r>
    </w:p>
    <w:p w14:paraId="72F7BF82" w14:textId="744B05AF" w:rsidR="004B15BA" w:rsidRDefault="00152DC8">
      <w:pPr>
        <w:pStyle w:val="TOC1"/>
        <w:tabs>
          <w:tab w:val="right" w:leader="dot" w:pos="9062"/>
        </w:tabs>
        <w:rPr>
          <w:rFonts w:cstheme="minorBidi"/>
          <w:noProof/>
          <w:sz w:val="24"/>
          <w:szCs w:val="24"/>
          <w:lang w:eastAsia="en-GB"/>
        </w:rPr>
      </w:pPr>
      <w:r>
        <w:rPr>
          <w:rFonts w:ascii="Calibri" w:eastAsia="Calibri" w:hAnsi="Calibri"/>
          <w:color w:val="FF0000"/>
          <w:sz w:val="28"/>
          <w:szCs w:val="28"/>
        </w:rPr>
        <w:fldChar w:fldCharType="begin"/>
      </w:r>
      <w:r>
        <w:rPr>
          <w:rFonts w:ascii="Calibri" w:eastAsia="Calibri" w:hAnsi="Calibri"/>
          <w:color w:val="FF0000"/>
          <w:sz w:val="28"/>
          <w:szCs w:val="28"/>
        </w:rPr>
        <w:instrText xml:space="preserve"> TOC \o "1-1" \h \z \u </w:instrText>
      </w:r>
      <w:r>
        <w:rPr>
          <w:rFonts w:ascii="Calibri" w:eastAsia="Calibri" w:hAnsi="Calibri"/>
          <w:color w:val="FF0000"/>
          <w:sz w:val="28"/>
          <w:szCs w:val="28"/>
        </w:rPr>
        <w:fldChar w:fldCharType="separate"/>
      </w:r>
      <w:hyperlink w:anchor="_Toc17291674" w:history="1">
        <w:r w:rsidR="004B15BA" w:rsidRPr="00071009">
          <w:rPr>
            <w:rStyle w:val="Hyperlink"/>
            <w:noProof/>
          </w:rPr>
          <w:t>Anafylaxi och svår allergisk reaktion</w:t>
        </w:r>
        <w:r w:rsidR="004B15BA">
          <w:rPr>
            <w:noProof/>
            <w:webHidden/>
          </w:rPr>
          <w:tab/>
        </w:r>
        <w:r w:rsidR="004B15BA">
          <w:rPr>
            <w:noProof/>
            <w:webHidden/>
          </w:rPr>
          <w:fldChar w:fldCharType="begin"/>
        </w:r>
        <w:r w:rsidR="004B15BA">
          <w:rPr>
            <w:noProof/>
            <w:webHidden/>
          </w:rPr>
          <w:instrText xml:space="preserve"> PAGEREF _Toc17291674 \h </w:instrText>
        </w:r>
        <w:r w:rsidR="004B15BA">
          <w:rPr>
            <w:noProof/>
            <w:webHidden/>
          </w:rPr>
        </w:r>
        <w:r w:rsidR="004B15BA">
          <w:rPr>
            <w:noProof/>
            <w:webHidden/>
          </w:rPr>
          <w:fldChar w:fldCharType="separate"/>
        </w:r>
        <w:r w:rsidR="004B15BA">
          <w:rPr>
            <w:noProof/>
            <w:webHidden/>
          </w:rPr>
          <w:t>2</w:t>
        </w:r>
        <w:r w:rsidR="004B15BA">
          <w:rPr>
            <w:noProof/>
            <w:webHidden/>
          </w:rPr>
          <w:fldChar w:fldCharType="end"/>
        </w:r>
      </w:hyperlink>
    </w:p>
    <w:p w14:paraId="257AD60A" w14:textId="5D163688" w:rsidR="004B15BA" w:rsidRDefault="004B15BA">
      <w:pPr>
        <w:pStyle w:val="TOC1"/>
        <w:tabs>
          <w:tab w:val="right" w:leader="dot" w:pos="9062"/>
        </w:tabs>
        <w:rPr>
          <w:rFonts w:cstheme="minorBidi"/>
          <w:noProof/>
          <w:sz w:val="24"/>
          <w:szCs w:val="24"/>
          <w:lang w:eastAsia="en-GB"/>
        </w:rPr>
      </w:pPr>
      <w:hyperlink w:anchor="_Toc17291675" w:history="1">
        <w:r w:rsidRPr="00071009">
          <w:rPr>
            <w:rStyle w:val="Hyperlink"/>
            <w:noProof/>
          </w:rPr>
          <w:t>Andningsvägar</w:t>
        </w:r>
        <w:r>
          <w:rPr>
            <w:noProof/>
            <w:webHidden/>
          </w:rPr>
          <w:tab/>
        </w:r>
        <w:r>
          <w:rPr>
            <w:noProof/>
            <w:webHidden/>
          </w:rPr>
          <w:fldChar w:fldCharType="begin"/>
        </w:r>
        <w:r>
          <w:rPr>
            <w:noProof/>
            <w:webHidden/>
          </w:rPr>
          <w:instrText xml:space="preserve"> PAGEREF _Toc17291675 \h </w:instrText>
        </w:r>
        <w:r>
          <w:rPr>
            <w:noProof/>
            <w:webHidden/>
          </w:rPr>
        </w:r>
        <w:r>
          <w:rPr>
            <w:noProof/>
            <w:webHidden/>
          </w:rPr>
          <w:fldChar w:fldCharType="separate"/>
        </w:r>
        <w:r>
          <w:rPr>
            <w:noProof/>
            <w:webHidden/>
          </w:rPr>
          <w:t>3</w:t>
        </w:r>
        <w:r>
          <w:rPr>
            <w:noProof/>
            <w:webHidden/>
          </w:rPr>
          <w:fldChar w:fldCharType="end"/>
        </w:r>
      </w:hyperlink>
    </w:p>
    <w:p w14:paraId="74720230" w14:textId="0A3C71D0" w:rsidR="004B15BA" w:rsidRDefault="004B15BA">
      <w:pPr>
        <w:pStyle w:val="TOC1"/>
        <w:tabs>
          <w:tab w:val="right" w:leader="dot" w:pos="9062"/>
        </w:tabs>
        <w:rPr>
          <w:rFonts w:cstheme="minorBidi"/>
          <w:noProof/>
          <w:sz w:val="24"/>
          <w:szCs w:val="24"/>
          <w:lang w:eastAsia="en-GB"/>
        </w:rPr>
      </w:pPr>
      <w:hyperlink w:anchor="_Toc17291676" w:history="1">
        <w:r w:rsidRPr="00071009">
          <w:rPr>
            <w:rStyle w:val="Hyperlink"/>
            <w:noProof/>
          </w:rPr>
          <w:t>Anemi</w:t>
        </w:r>
        <w:r>
          <w:rPr>
            <w:noProof/>
            <w:webHidden/>
          </w:rPr>
          <w:tab/>
        </w:r>
        <w:r>
          <w:rPr>
            <w:noProof/>
            <w:webHidden/>
          </w:rPr>
          <w:fldChar w:fldCharType="begin"/>
        </w:r>
        <w:r>
          <w:rPr>
            <w:noProof/>
            <w:webHidden/>
          </w:rPr>
          <w:instrText xml:space="preserve"> PAGEREF _Toc17291676 \h </w:instrText>
        </w:r>
        <w:r>
          <w:rPr>
            <w:noProof/>
            <w:webHidden/>
          </w:rPr>
        </w:r>
        <w:r>
          <w:rPr>
            <w:noProof/>
            <w:webHidden/>
          </w:rPr>
          <w:fldChar w:fldCharType="separate"/>
        </w:r>
        <w:r>
          <w:rPr>
            <w:noProof/>
            <w:webHidden/>
          </w:rPr>
          <w:t>10</w:t>
        </w:r>
        <w:r>
          <w:rPr>
            <w:noProof/>
            <w:webHidden/>
          </w:rPr>
          <w:fldChar w:fldCharType="end"/>
        </w:r>
      </w:hyperlink>
    </w:p>
    <w:p w14:paraId="54CAF35B" w14:textId="3B21801B" w:rsidR="004B15BA" w:rsidRDefault="004B15BA">
      <w:pPr>
        <w:pStyle w:val="TOC1"/>
        <w:tabs>
          <w:tab w:val="right" w:leader="dot" w:pos="9062"/>
        </w:tabs>
        <w:rPr>
          <w:rFonts w:cstheme="minorBidi"/>
          <w:noProof/>
          <w:sz w:val="24"/>
          <w:szCs w:val="24"/>
          <w:lang w:eastAsia="en-GB"/>
        </w:rPr>
      </w:pPr>
      <w:hyperlink w:anchor="_Toc17291677" w:history="1">
        <w:r w:rsidRPr="00071009">
          <w:rPr>
            <w:rStyle w:val="Hyperlink"/>
            <w:noProof/>
          </w:rPr>
          <w:t>Anestesi</w:t>
        </w:r>
        <w:r>
          <w:rPr>
            <w:noProof/>
            <w:webHidden/>
          </w:rPr>
          <w:tab/>
        </w:r>
        <w:r>
          <w:rPr>
            <w:noProof/>
            <w:webHidden/>
          </w:rPr>
          <w:fldChar w:fldCharType="begin"/>
        </w:r>
        <w:r>
          <w:rPr>
            <w:noProof/>
            <w:webHidden/>
          </w:rPr>
          <w:instrText xml:space="preserve"> PAGEREF _Toc17291677 \h </w:instrText>
        </w:r>
        <w:r>
          <w:rPr>
            <w:noProof/>
            <w:webHidden/>
          </w:rPr>
        </w:r>
        <w:r>
          <w:rPr>
            <w:noProof/>
            <w:webHidden/>
          </w:rPr>
          <w:fldChar w:fldCharType="separate"/>
        </w:r>
        <w:r>
          <w:rPr>
            <w:noProof/>
            <w:webHidden/>
          </w:rPr>
          <w:t>11</w:t>
        </w:r>
        <w:r>
          <w:rPr>
            <w:noProof/>
            <w:webHidden/>
          </w:rPr>
          <w:fldChar w:fldCharType="end"/>
        </w:r>
      </w:hyperlink>
    </w:p>
    <w:p w14:paraId="08E6D715" w14:textId="6935D3BE" w:rsidR="004B15BA" w:rsidRDefault="004B15BA">
      <w:pPr>
        <w:pStyle w:val="TOC1"/>
        <w:tabs>
          <w:tab w:val="right" w:leader="dot" w:pos="9062"/>
        </w:tabs>
        <w:rPr>
          <w:rFonts w:cstheme="minorBidi"/>
          <w:noProof/>
          <w:sz w:val="24"/>
          <w:szCs w:val="24"/>
          <w:lang w:eastAsia="en-GB"/>
        </w:rPr>
      </w:pPr>
      <w:hyperlink w:anchor="_Toc17291678" w:history="1">
        <w:r w:rsidRPr="00071009">
          <w:rPr>
            <w:rStyle w:val="Hyperlink"/>
            <w:noProof/>
          </w:rPr>
          <w:t>Barn och läkemedel</w:t>
        </w:r>
        <w:r>
          <w:rPr>
            <w:noProof/>
            <w:webHidden/>
          </w:rPr>
          <w:tab/>
        </w:r>
        <w:r>
          <w:rPr>
            <w:noProof/>
            <w:webHidden/>
          </w:rPr>
          <w:fldChar w:fldCharType="begin"/>
        </w:r>
        <w:r>
          <w:rPr>
            <w:noProof/>
            <w:webHidden/>
          </w:rPr>
          <w:instrText xml:space="preserve"> PAGEREF _Toc17291678 \h </w:instrText>
        </w:r>
        <w:r>
          <w:rPr>
            <w:noProof/>
            <w:webHidden/>
          </w:rPr>
        </w:r>
        <w:r>
          <w:rPr>
            <w:noProof/>
            <w:webHidden/>
          </w:rPr>
          <w:fldChar w:fldCharType="separate"/>
        </w:r>
        <w:r>
          <w:rPr>
            <w:noProof/>
            <w:webHidden/>
          </w:rPr>
          <w:t>12</w:t>
        </w:r>
        <w:r>
          <w:rPr>
            <w:noProof/>
            <w:webHidden/>
          </w:rPr>
          <w:fldChar w:fldCharType="end"/>
        </w:r>
      </w:hyperlink>
    </w:p>
    <w:p w14:paraId="1AD5FF1F" w14:textId="235E5C95" w:rsidR="004B15BA" w:rsidRDefault="004B15BA">
      <w:pPr>
        <w:pStyle w:val="TOC1"/>
        <w:tabs>
          <w:tab w:val="right" w:leader="dot" w:pos="9062"/>
        </w:tabs>
        <w:rPr>
          <w:rFonts w:cstheme="minorBidi"/>
          <w:noProof/>
          <w:sz w:val="24"/>
          <w:szCs w:val="24"/>
          <w:lang w:eastAsia="en-GB"/>
        </w:rPr>
      </w:pPr>
      <w:hyperlink w:anchor="_Toc17291679" w:history="1">
        <w:r w:rsidRPr="00071009">
          <w:rPr>
            <w:rStyle w:val="Hyperlink"/>
            <w:noProof/>
          </w:rPr>
          <w:t>Endokrinologi</w:t>
        </w:r>
        <w:r>
          <w:rPr>
            <w:noProof/>
            <w:webHidden/>
          </w:rPr>
          <w:tab/>
        </w:r>
        <w:r>
          <w:rPr>
            <w:noProof/>
            <w:webHidden/>
          </w:rPr>
          <w:fldChar w:fldCharType="begin"/>
        </w:r>
        <w:r>
          <w:rPr>
            <w:noProof/>
            <w:webHidden/>
          </w:rPr>
          <w:instrText xml:space="preserve"> PAGEREF _Toc17291679 \h </w:instrText>
        </w:r>
        <w:r>
          <w:rPr>
            <w:noProof/>
            <w:webHidden/>
          </w:rPr>
        </w:r>
        <w:r>
          <w:rPr>
            <w:noProof/>
            <w:webHidden/>
          </w:rPr>
          <w:fldChar w:fldCharType="separate"/>
        </w:r>
        <w:r>
          <w:rPr>
            <w:noProof/>
            <w:webHidden/>
          </w:rPr>
          <w:t>14</w:t>
        </w:r>
        <w:r>
          <w:rPr>
            <w:noProof/>
            <w:webHidden/>
          </w:rPr>
          <w:fldChar w:fldCharType="end"/>
        </w:r>
      </w:hyperlink>
    </w:p>
    <w:p w14:paraId="1EA90E79" w14:textId="208190CC" w:rsidR="004B15BA" w:rsidRDefault="004B15BA">
      <w:pPr>
        <w:pStyle w:val="TOC1"/>
        <w:tabs>
          <w:tab w:val="right" w:leader="dot" w:pos="9062"/>
        </w:tabs>
        <w:rPr>
          <w:rFonts w:cstheme="minorBidi"/>
          <w:noProof/>
          <w:sz w:val="24"/>
          <w:szCs w:val="24"/>
          <w:lang w:eastAsia="en-GB"/>
        </w:rPr>
      </w:pPr>
      <w:hyperlink w:anchor="_Toc17291680" w:history="1">
        <w:r w:rsidRPr="00071009">
          <w:rPr>
            <w:rStyle w:val="Hyperlink"/>
            <w:noProof/>
          </w:rPr>
          <w:t>Onkologi</w:t>
        </w:r>
        <w:r>
          <w:rPr>
            <w:noProof/>
            <w:webHidden/>
          </w:rPr>
          <w:tab/>
        </w:r>
        <w:r>
          <w:rPr>
            <w:noProof/>
            <w:webHidden/>
          </w:rPr>
          <w:fldChar w:fldCharType="begin"/>
        </w:r>
        <w:r>
          <w:rPr>
            <w:noProof/>
            <w:webHidden/>
          </w:rPr>
          <w:instrText xml:space="preserve"> PAGEREF _Toc17291680 \h </w:instrText>
        </w:r>
        <w:r>
          <w:rPr>
            <w:noProof/>
            <w:webHidden/>
          </w:rPr>
        </w:r>
        <w:r>
          <w:rPr>
            <w:noProof/>
            <w:webHidden/>
          </w:rPr>
          <w:fldChar w:fldCharType="separate"/>
        </w:r>
        <w:r>
          <w:rPr>
            <w:noProof/>
            <w:webHidden/>
          </w:rPr>
          <w:t>17</w:t>
        </w:r>
        <w:r>
          <w:rPr>
            <w:noProof/>
            <w:webHidden/>
          </w:rPr>
          <w:fldChar w:fldCharType="end"/>
        </w:r>
      </w:hyperlink>
    </w:p>
    <w:p w14:paraId="569CF300" w14:textId="117FC2BD" w:rsidR="004B15BA" w:rsidRDefault="004B15BA">
      <w:pPr>
        <w:pStyle w:val="TOC1"/>
        <w:tabs>
          <w:tab w:val="right" w:leader="dot" w:pos="9062"/>
        </w:tabs>
        <w:rPr>
          <w:rFonts w:cstheme="minorBidi"/>
          <w:noProof/>
          <w:sz w:val="24"/>
          <w:szCs w:val="24"/>
          <w:lang w:eastAsia="en-GB"/>
        </w:rPr>
      </w:pPr>
      <w:hyperlink w:anchor="_Toc17291681" w:history="1">
        <w:r w:rsidRPr="00071009">
          <w:rPr>
            <w:rStyle w:val="Hyperlink"/>
            <w:noProof/>
          </w:rPr>
          <w:t>Osteoporos</w:t>
        </w:r>
        <w:r>
          <w:rPr>
            <w:noProof/>
            <w:webHidden/>
          </w:rPr>
          <w:tab/>
        </w:r>
        <w:r>
          <w:rPr>
            <w:noProof/>
            <w:webHidden/>
          </w:rPr>
          <w:fldChar w:fldCharType="begin"/>
        </w:r>
        <w:r>
          <w:rPr>
            <w:noProof/>
            <w:webHidden/>
          </w:rPr>
          <w:instrText xml:space="preserve"> PAGEREF _Toc17291681 \h </w:instrText>
        </w:r>
        <w:r>
          <w:rPr>
            <w:noProof/>
            <w:webHidden/>
          </w:rPr>
        </w:r>
        <w:r>
          <w:rPr>
            <w:noProof/>
            <w:webHidden/>
          </w:rPr>
          <w:fldChar w:fldCharType="separate"/>
        </w:r>
        <w:r>
          <w:rPr>
            <w:noProof/>
            <w:webHidden/>
          </w:rPr>
          <w:t>19</w:t>
        </w:r>
        <w:r>
          <w:rPr>
            <w:noProof/>
            <w:webHidden/>
          </w:rPr>
          <w:fldChar w:fldCharType="end"/>
        </w:r>
      </w:hyperlink>
    </w:p>
    <w:p w14:paraId="5E2325EF" w14:textId="78B89349" w:rsidR="004B15BA" w:rsidRDefault="004B15BA">
      <w:pPr>
        <w:pStyle w:val="TOC1"/>
        <w:tabs>
          <w:tab w:val="right" w:leader="dot" w:pos="9062"/>
        </w:tabs>
        <w:rPr>
          <w:rFonts w:cstheme="minorBidi"/>
          <w:noProof/>
          <w:sz w:val="24"/>
          <w:szCs w:val="24"/>
          <w:lang w:eastAsia="en-GB"/>
        </w:rPr>
      </w:pPr>
      <w:hyperlink w:anchor="_Toc17291682" w:history="1">
        <w:r w:rsidRPr="00071009">
          <w:rPr>
            <w:rStyle w:val="Hyperlink"/>
            <w:noProof/>
          </w:rPr>
          <w:t>Vaccinationer</w:t>
        </w:r>
        <w:r>
          <w:rPr>
            <w:noProof/>
            <w:webHidden/>
          </w:rPr>
          <w:tab/>
        </w:r>
        <w:r>
          <w:rPr>
            <w:noProof/>
            <w:webHidden/>
          </w:rPr>
          <w:fldChar w:fldCharType="begin"/>
        </w:r>
        <w:r>
          <w:rPr>
            <w:noProof/>
            <w:webHidden/>
          </w:rPr>
          <w:instrText xml:space="preserve"> PAGEREF _Toc17291682 \h </w:instrText>
        </w:r>
        <w:r>
          <w:rPr>
            <w:noProof/>
            <w:webHidden/>
          </w:rPr>
        </w:r>
        <w:r>
          <w:rPr>
            <w:noProof/>
            <w:webHidden/>
          </w:rPr>
          <w:fldChar w:fldCharType="separate"/>
        </w:r>
        <w:r>
          <w:rPr>
            <w:noProof/>
            <w:webHidden/>
          </w:rPr>
          <w:t>21</w:t>
        </w:r>
        <w:r>
          <w:rPr>
            <w:noProof/>
            <w:webHidden/>
          </w:rPr>
          <w:fldChar w:fldCharType="end"/>
        </w:r>
      </w:hyperlink>
    </w:p>
    <w:p w14:paraId="14715EB9" w14:textId="7F9785DF" w:rsidR="00B5792E" w:rsidRPr="00145678" w:rsidRDefault="00152DC8" w:rsidP="00B5792E">
      <w:pPr>
        <w:autoSpaceDE w:val="0"/>
        <w:autoSpaceDN w:val="0"/>
        <w:adjustRightInd w:val="0"/>
        <w:spacing w:after="0" w:line="240" w:lineRule="auto"/>
        <w:rPr>
          <w:rFonts w:ascii="Arial" w:eastAsia="Calibri" w:hAnsi="Arial" w:cs="Arial"/>
          <w:color w:val="000000"/>
          <w:sz w:val="24"/>
          <w:szCs w:val="24"/>
          <w:lang w:eastAsia="sv-SE"/>
        </w:rPr>
      </w:pPr>
      <w:r>
        <w:rPr>
          <w:rFonts w:ascii="Calibri" w:eastAsia="Calibri" w:hAnsi="Calibri" w:cs="Times New Roman"/>
          <w:color w:val="FF0000"/>
          <w:sz w:val="28"/>
          <w:szCs w:val="28"/>
        </w:rPr>
        <w:fldChar w:fldCharType="end"/>
      </w:r>
      <w:r w:rsidR="00B5792E" w:rsidRPr="00145678">
        <w:rPr>
          <w:rFonts w:ascii="Arial" w:eastAsia="Calibri" w:hAnsi="Arial" w:cs="Arial"/>
          <w:b/>
          <w:bCs/>
          <w:color w:val="000000"/>
          <w:sz w:val="18"/>
          <w:szCs w:val="18"/>
          <w:lang w:eastAsia="sv-SE"/>
        </w:rPr>
        <w:t xml:space="preserve">Förklaringar till textändringar: </w:t>
      </w:r>
    </w:p>
    <w:p w14:paraId="5C4B9381" w14:textId="77777777" w:rsidR="00B5792E" w:rsidRPr="00145678" w:rsidRDefault="00B5792E" w:rsidP="00B5792E">
      <w:pPr>
        <w:tabs>
          <w:tab w:val="left" w:pos="2127"/>
        </w:tabs>
        <w:autoSpaceDE w:val="0"/>
        <w:autoSpaceDN w:val="0"/>
        <w:adjustRightInd w:val="0"/>
        <w:spacing w:after="0" w:line="240" w:lineRule="auto"/>
        <w:rPr>
          <w:rFonts w:ascii="Arial" w:eastAsia="Calibri" w:hAnsi="Arial" w:cs="Arial"/>
          <w:color w:val="000000"/>
          <w:sz w:val="18"/>
          <w:szCs w:val="18"/>
          <w:lang w:eastAsia="sv-SE"/>
        </w:rPr>
      </w:pPr>
      <w:r w:rsidRPr="00145678">
        <w:rPr>
          <w:rFonts w:ascii="Arial" w:eastAsia="Calibri" w:hAnsi="Arial" w:cs="Arial"/>
          <w:color w:val="000000"/>
          <w:sz w:val="18"/>
          <w:szCs w:val="18"/>
          <w:shd w:val="clear" w:color="auto" w:fill="B8CCE4"/>
          <w:lang w:eastAsia="sv-SE"/>
        </w:rPr>
        <w:t>Blåmarkerad text</w:t>
      </w:r>
      <w:r w:rsidRPr="00145678">
        <w:rPr>
          <w:rFonts w:ascii="Arial" w:eastAsia="Calibri" w:hAnsi="Arial" w:cs="Arial"/>
          <w:color w:val="000000"/>
          <w:sz w:val="18"/>
          <w:szCs w:val="18"/>
          <w:shd w:val="clear" w:color="auto" w:fill="D6E3BC"/>
          <w:lang w:eastAsia="sv-SE"/>
        </w:rPr>
        <w:t xml:space="preserve"> </w:t>
      </w:r>
      <w:r w:rsidRPr="00145678">
        <w:rPr>
          <w:rFonts w:ascii="Arial" w:eastAsia="Calibri" w:hAnsi="Arial" w:cs="Arial"/>
          <w:color w:val="000000"/>
          <w:sz w:val="18"/>
          <w:szCs w:val="18"/>
          <w:lang w:eastAsia="sv-SE"/>
        </w:rPr>
        <w:tab/>
        <w:t xml:space="preserve">= för specialiserad vård </w:t>
      </w:r>
    </w:p>
    <w:p w14:paraId="5A66B3D2" w14:textId="77777777" w:rsidR="00B5792E" w:rsidRPr="00145678" w:rsidRDefault="00B5792E" w:rsidP="00B5792E">
      <w:pPr>
        <w:tabs>
          <w:tab w:val="left" w:pos="2127"/>
        </w:tabs>
        <w:autoSpaceDE w:val="0"/>
        <w:autoSpaceDN w:val="0"/>
        <w:adjustRightInd w:val="0"/>
        <w:spacing w:after="0" w:line="240" w:lineRule="auto"/>
        <w:rPr>
          <w:rFonts w:ascii="Arial" w:eastAsia="Calibri" w:hAnsi="Arial" w:cs="Arial"/>
          <w:color w:val="000000"/>
          <w:sz w:val="18"/>
          <w:szCs w:val="18"/>
          <w:lang w:eastAsia="sv-SE"/>
        </w:rPr>
      </w:pPr>
      <w:r w:rsidRPr="00145678">
        <w:rPr>
          <w:rFonts w:ascii="Arial" w:eastAsia="Calibri" w:hAnsi="Arial" w:cs="Arial"/>
          <w:strike/>
          <w:color w:val="FF0000"/>
          <w:sz w:val="18"/>
          <w:szCs w:val="18"/>
          <w:lang w:eastAsia="sv-SE"/>
        </w:rPr>
        <w:t>Röd genomstruken text</w:t>
      </w:r>
      <w:r w:rsidRPr="00145678">
        <w:rPr>
          <w:rFonts w:ascii="Arial" w:eastAsia="Calibri" w:hAnsi="Arial" w:cs="Arial"/>
          <w:color w:val="000000"/>
          <w:sz w:val="18"/>
          <w:szCs w:val="18"/>
          <w:lang w:eastAsia="sv-SE"/>
        </w:rPr>
        <w:t xml:space="preserve"> </w:t>
      </w:r>
      <w:r w:rsidRPr="00145678">
        <w:rPr>
          <w:rFonts w:ascii="Arial" w:eastAsia="Calibri" w:hAnsi="Arial" w:cs="Arial"/>
          <w:color w:val="000000"/>
          <w:sz w:val="18"/>
          <w:szCs w:val="18"/>
          <w:lang w:eastAsia="sv-SE"/>
        </w:rPr>
        <w:tab/>
        <w:t xml:space="preserve">= ta bort </w:t>
      </w:r>
    </w:p>
    <w:p w14:paraId="310D7813" w14:textId="77777777" w:rsidR="00B5792E" w:rsidRPr="00145678" w:rsidRDefault="00B5792E" w:rsidP="00B5792E">
      <w:pPr>
        <w:tabs>
          <w:tab w:val="left" w:pos="2127"/>
        </w:tabs>
        <w:autoSpaceDE w:val="0"/>
        <w:autoSpaceDN w:val="0"/>
        <w:adjustRightInd w:val="0"/>
        <w:spacing w:after="0" w:line="240" w:lineRule="auto"/>
        <w:rPr>
          <w:rFonts w:ascii="Arial" w:eastAsia="Calibri" w:hAnsi="Arial" w:cs="Arial"/>
          <w:color w:val="000000"/>
          <w:sz w:val="18"/>
          <w:szCs w:val="18"/>
          <w:lang w:eastAsia="sv-SE"/>
        </w:rPr>
      </w:pPr>
      <w:r w:rsidRPr="00145678">
        <w:rPr>
          <w:rFonts w:ascii="Arial" w:eastAsia="Calibri" w:hAnsi="Arial" w:cs="Arial"/>
          <w:color w:val="FF0000"/>
          <w:sz w:val="18"/>
          <w:szCs w:val="18"/>
          <w:u w:val="single"/>
          <w:lang w:eastAsia="sv-SE"/>
        </w:rPr>
        <w:t>Röd understruken text</w:t>
      </w:r>
      <w:r w:rsidRPr="00145678">
        <w:rPr>
          <w:rFonts w:ascii="Arial" w:eastAsia="Calibri" w:hAnsi="Arial" w:cs="Arial"/>
          <w:color w:val="FF0000"/>
          <w:sz w:val="18"/>
          <w:szCs w:val="18"/>
          <w:u w:val="single"/>
          <w:lang w:eastAsia="sv-SE"/>
        </w:rPr>
        <w:tab/>
      </w:r>
      <w:r w:rsidRPr="00145678">
        <w:rPr>
          <w:rFonts w:ascii="Arial" w:eastAsia="Calibri" w:hAnsi="Arial" w:cs="Arial"/>
          <w:color w:val="000000"/>
          <w:sz w:val="18"/>
          <w:szCs w:val="18"/>
          <w:lang w:eastAsia="sv-SE"/>
        </w:rPr>
        <w:t>= lägg till</w:t>
      </w:r>
    </w:p>
    <w:p w14:paraId="6CC4433F" w14:textId="77777777" w:rsidR="00B5792E" w:rsidRPr="00145678" w:rsidRDefault="00B5792E" w:rsidP="00B5792E">
      <w:pPr>
        <w:tabs>
          <w:tab w:val="left" w:pos="2127"/>
        </w:tabs>
        <w:autoSpaceDE w:val="0"/>
        <w:autoSpaceDN w:val="0"/>
        <w:adjustRightInd w:val="0"/>
        <w:spacing w:after="0" w:line="240" w:lineRule="auto"/>
        <w:rPr>
          <w:rFonts w:ascii="Arial" w:eastAsia="Calibri" w:hAnsi="Arial" w:cs="Arial"/>
          <w:color w:val="000000"/>
          <w:sz w:val="18"/>
          <w:szCs w:val="18"/>
          <w:lang w:eastAsia="sv-SE"/>
        </w:rPr>
      </w:pPr>
      <w:r w:rsidRPr="00145678">
        <w:rPr>
          <w:rFonts w:ascii="Arial" w:eastAsia="Calibri" w:hAnsi="Arial" w:cs="Arial"/>
          <w:strike/>
          <w:color w:val="00B050"/>
          <w:sz w:val="18"/>
          <w:szCs w:val="18"/>
          <w:lang w:eastAsia="sv-SE"/>
        </w:rPr>
        <w:t>Grön genomstruken text</w:t>
      </w:r>
      <w:r w:rsidRPr="00145678">
        <w:rPr>
          <w:rFonts w:ascii="Arial" w:eastAsia="Calibri" w:hAnsi="Arial" w:cs="Arial"/>
          <w:strike/>
          <w:color w:val="00B050"/>
          <w:sz w:val="18"/>
          <w:szCs w:val="18"/>
          <w:lang w:eastAsia="sv-SE"/>
        </w:rPr>
        <w:tab/>
      </w:r>
      <w:r w:rsidRPr="00145678">
        <w:rPr>
          <w:rFonts w:ascii="Arial" w:eastAsia="Calibri" w:hAnsi="Arial" w:cs="Arial"/>
          <w:color w:val="000000"/>
          <w:sz w:val="18"/>
          <w:szCs w:val="18"/>
          <w:lang w:eastAsia="sv-SE"/>
        </w:rPr>
        <w:t>= flytta från</w:t>
      </w:r>
    </w:p>
    <w:p w14:paraId="5DD7231F" w14:textId="5292142B" w:rsidR="00475D32" w:rsidRDefault="00B5792E">
      <w:pPr>
        <w:rPr>
          <w:rFonts w:ascii="Arial" w:eastAsia="Calibri" w:hAnsi="Arial" w:cs="Arial"/>
          <w:color w:val="000000"/>
          <w:sz w:val="18"/>
          <w:szCs w:val="18"/>
          <w:lang w:eastAsia="sv-SE"/>
        </w:rPr>
      </w:pPr>
      <w:r w:rsidRPr="00145678">
        <w:rPr>
          <w:rFonts w:ascii="Arial" w:eastAsia="Calibri" w:hAnsi="Arial" w:cs="Arial"/>
          <w:color w:val="00B050"/>
          <w:sz w:val="18"/>
          <w:szCs w:val="18"/>
          <w:u w:val="single"/>
          <w:lang w:eastAsia="sv-SE"/>
        </w:rPr>
        <w:t>Grön understruken text</w:t>
      </w:r>
      <w:r>
        <w:rPr>
          <w:rFonts w:ascii="Arial" w:eastAsia="Calibri" w:hAnsi="Arial" w:cs="Arial"/>
          <w:color w:val="00B050"/>
          <w:sz w:val="18"/>
          <w:szCs w:val="18"/>
          <w:u w:val="single"/>
          <w:lang w:eastAsia="sv-SE"/>
        </w:rPr>
        <w:t xml:space="preserve">      </w:t>
      </w:r>
      <w:r w:rsidRPr="00145678">
        <w:rPr>
          <w:rFonts w:ascii="Arial" w:eastAsia="Calibri" w:hAnsi="Arial" w:cs="Arial"/>
          <w:color w:val="000000"/>
          <w:sz w:val="18"/>
          <w:szCs w:val="18"/>
          <w:lang w:eastAsia="sv-SE"/>
        </w:rPr>
        <w:t>= flytta till</w:t>
      </w:r>
    </w:p>
    <w:p w14:paraId="491CA471" w14:textId="77777777" w:rsidR="00475D32" w:rsidRDefault="00475D32">
      <w:pPr>
        <w:rPr>
          <w:rFonts w:ascii="Arial" w:eastAsia="Calibri" w:hAnsi="Arial" w:cs="Arial"/>
          <w:color w:val="000000"/>
          <w:sz w:val="18"/>
          <w:szCs w:val="18"/>
          <w:lang w:eastAsia="sv-SE"/>
        </w:rPr>
      </w:pPr>
      <w:bookmarkStart w:id="0" w:name="_GoBack"/>
      <w:bookmarkEnd w:id="0"/>
      <w:r>
        <w:rPr>
          <w:rFonts w:ascii="Arial" w:eastAsia="Calibri" w:hAnsi="Arial" w:cs="Arial"/>
          <w:color w:val="000000"/>
          <w:sz w:val="18"/>
          <w:szCs w:val="18"/>
          <w:lang w:eastAsia="sv-SE"/>
        </w:rPr>
        <w:br w:type="page"/>
      </w:r>
    </w:p>
    <w:p w14:paraId="5EC3D669" w14:textId="77777777" w:rsidR="001B01E6" w:rsidRPr="007D4F2A" w:rsidRDefault="001B01E6" w:rsidP="00971F72">
      <w:pPr>
        <w:pStyle w:val="Heading1"/>
      </w:pPr>
      <w:bookmarkStart w:id="1" w:name="_Toc497391304"/>
      <w:bookmarkStart w:id="2" w:name="_Toc497391306"/>
      <w:bookmarkStart w:id="3" w:name="_Toc17291674"/>
      <w:proofErr w:type="spellStart"/>
      <w:r w:rsidRPr="007D4F2A">
        <w:lastRenderedPageBreak/>
        <w:t>Anafylaxi</w:t>
      </w:r>
      <w:proofErr w:type="spellEnd"/>
      <w:r w:rsidRPr="007D4F2A">
        <w:t xml:space="preserve"> och svår allergisk reaktion</w:t>
      </w:r>
      <w:bookmarkEnd w:id="1"/>
      <w:bookmarkEnd w:id="3"/>
    </w:p>
    <w:p w14:paraId="1A055928" w14:textId="77777777" w:rsidR="001B01E6" w:rsidRPr="007D4F2A" w:rsidRDefault="001B01E6" w:rsidP="000D5F10">
      <w:pPr>
        <w:shd w:val="clear" w:color="auto" w:fill="FFFFFF" w:themeFill="background1"/>
        <w:autoSpaceDE w:val="0"/>
        <w:autoSpaceDN w:val="0"/>
        <w:adjustRightInd w:val="0"/>
        <w:spacing w:after="0" w:line="240" w:lineRule="auto"/>
        <w:rPr>
          <w:rFonts w:ascii="Times New Roman" w:hAnsi="Times New Roman" w:cs="Times New Roman"/>
          <w:color w:val="000000"/>
          <w:sz w:val="24"/>
          <w:szCs w:val="24"/>
        </w:rPr>
      </w:pPr>
    </w:p>
    <w:p w14:paraId="5A3A134B" w14:textId="77777777" w:rsidR="001B01E6" w:rsidRPr="007D4F2A" w:rsidRDefault="001B01E6" w:rsidP="000D5F10">
      <w:pPr>
        <w:pStyle w:val="Heading2"/>
        <w:shd w:val="clear" w:color="auto" w:fill="FFFFFF" w:themeFill="background1"/>
      </w:pPr>
      <w:r w:rsidRPr="007D4F2A">
        <w:t>Akuta allergiska reaktioner</w:t>
      </w:r>
    </w:p>
    <w:p w14:paraId="01031431" w14:textId="77777777" w:rsidR="001B01E6" w:rsidRPr="007D4F2A" w:rsidRDefault="001B01E6" w:rsidP="000D5F10">
      <w:pPr>
        <w:pStyle w:val="Brd"/>
        <w:shd w:val="clear" w:color="auto" w:fill="FFFFFF" w:themeFill="background1"/>
      </w:pPr>
    </w:p>
    <w:p w14:paraId="6E2A5D83" w14:textId="77777777" w:rsidR="001B01E6" w:rsidRDefault="001B01E6" w:rsidP="000D5F10">
      <w:pPr>
        <w:pStyle w:val="Brd"/>
        <w:shd w:val="clear" w:color="auto" w:fill="FFFFFF" w:themeFill="background1"/>
      </w:pPr>
      <w:r w:rsidRPr="007D4F2A">
        <w:t>Vid akut allergisk reaktion är adrenalin det viktigaste läkemedlet. Ges tidigt och intramuskulärt i låret. Det är viktigt att patienten lär sig använda injektionspennan. Patienten ska alltid ha två adrenalinpennor till hands, eftersom injektionen kan behöva upprepas. Uppmärksamma patienten på att adrenalinpennor har begränsad hållbarhet.</w:t>
      </w:r>
    </w:p>
    <w:p w14:paraId="6A524FE4" w14:textId="77777777" w:rsidR="001B01E6" w:rsidRPr="007D4F2A" w:rsidRDefault="001B01E6" w:rsidP="000D5F10">
      <w:pPr>
        <w:pStyle w:val="Brd"/>
        <w:shd w:val="clear" w:color="auto" w:fill="FFFFFF" w:themeFill="background1"/>
        <w:rPr>
          <w:b/>
        </w:rPr>
      </w:pPr>
    </w:p>
    <w:p w14:paraId="2AD37299" w14:textId="77777777" w:rsidR="001B01E6" w:rsidRPr="007D4F2A" w:rsidRDefault="001B01E6" w:rsidP="000D5F10">
      <w:pPr>
        <w:pStyle w:val="Brd"/>
        <w:shd w:val="clear" w:color="auto" w:fill="FFFFFF" w:themeFill="background1"/>
      </w:pPr>
      <w:r w:rsidRPr="007D4F2A">
        <w:rPr>
          <w:b/>
        </w:rPr>
        <w:t xml:space="preserve">Åtgärder vid </w:t>
      </w:r>
      <w:proofErr w:type="spellStart"/>
      <w:r w:rsidRPr="007D4F2A">
        <w:rPr>
          <w:b/>
        </w:rPr>
        <w:t>anafylaxi</w:t>
      </w:r>
      <w:proofErr w:type="spellEnd"/>
      <w:r w:rsidRPr="007D4F2A">
        <w:t>; www.viss.nu</w:t>
      </w:r>
    </w:p>
    <w:p w14:paraId="0CE023F0" w14:textId="1F12044E" w:rsidR="001B01E6" w:rsidRDefault="00B11C60" w:rsidP="000D5F10">
      <w:pPr>
        <w:pStyle w:val="Brd"/>
        <w:shd w:val="clear" w:color="auto" w:fill="FFFFFF" w:themeFill="background1"/>
      </w:pPr>
      <w:proofErr w:type="spellStart"/>
      <w:r w:rsidRPr="007D4F2A">
        <w:rPr>
          <w:b/>
        </w:rPr>
        <w:t>Anafylaxi</w:t>
      </w:r>
      <w:proofErr w:type="spellEnd"/>
      <w:r w:rsidRPr="007D4F2A">
        <w:rPr>
          <w:b/>
        </w:rPr>
        <w:t xml:space="preserve"> – Rekommendationer för omhändertagande och behandling</w:t>
      </w:r>
      <w:r w:rsidRPr="007D4F2A">
        <w:t xml:space="preserve">; </w:t>
      </w:r>
      <w:r>
        <w:t>www.</w:t>
      </w:r>
      <w:r w:rsidRPr="007D4F2A">
        <w:t>sffa.nu</w:t>
      </w:r>
    </w:p>
    <w:p w14:paraId="72F0E870" w14:textId="77777777" w:rsidR="00B11C60" w:rsidRPr="007D4F2A" w:rsidRDefault="00B11C60" w:rsidP="000D5F10">
      <w:pPr>
        <w:pStyle w:val="Brd"/>
        <w:shd w:val="clear" w:color="auto" w:fill="FFFFFF" w:themeFill="background1"/>
      </w:pPr>
    </w:p>
    <w:p w14:paraId="0DCF6530" w14:textId="77777777" w:rsidR="001B01E6" w:rsidRPr="007D4F2A" w:rsidRDefault="001B01E6" w:rsidP="000D5F10">
      <w:pPr>
        <w:pStyle w:val="RubrikVersaler"/>
        <w:shd w:val="clear" w:color="auto" w:fill="FFFFFF" w:themeFill="background1"/>
      </w:pPr>
      <w:r w:rsidRPr="007D4F2A">
        <w:t>ADRENALIN</w:t>
      </w:r>
    </w:p>
    <w:p w14:paraId="6869A259" w14:textId="77777777" w:rsidR="001B01E6" w:rsidRPr="00165D0B" w:rsidRDefault="001B01E6" w:rsidP="000D5F10">
      <w:pPr>
        <w:pStyle w:val="PreparatSubstans"/>
        <w:rPr>
          <w:i/>
        </w:rPr>
      </w:pPr>
      <w:r w:rsidRPr="00165D0B">
        <w:rPr>
          <w:i/>
        </w:rPr>
        <w:t>adrenalin</w:t>
      </w:r>
      <w:r w:rsidRPr="00165D0B">
        <w:rPr>
          <w:i/>
        </w:rPr>
        <w:tab/>
      </w:r>
      <w:r w:rsidRPr="00165D0B">
        <w:rPr>
          <w:i/>
        </w:rPr>
        <w:tab/>
      </w:r>
      <w:proofErr w:type="spellStart"/>
      <w:r w:rsidRPr="00165D0B">
        <w:t>Emerade</w:t>
      </w:r>
      <w:proofErr w:type="spellEnd"/>
      <w:r w:rsidRPr="00165D0B">
        <w:rPr>
          <w:i/>
        </w:rPr>
        <w:t xml:space="preserve"> injektionspenna </w:t>
      </w:r>
    </w:p>
    <w:p w14:paraId="37862E36" w14:textId="77777777" w:rsidR="001B01E6" w:rsidRPr="007D4F2A" w:rsidRDefault="001B01E6" w:rsidP="000D5F10">
      <w:pPr>
        <w:pStyle w:val="Brd"/>
        <w:shd w:val="clear" w:color="auto" w:fill="FFFFFF" w:themeFill="background1"/>
        <w:ind w:left="3912" w:hanging="3912"/>
        <w:rPr>
          <w:color w:val="000000"/>
          <w:szCs w:val="22"/>
        </w:rPr>
      </w:pPr>
      <w:r w:rsidRPr="00165D0B">
        <w:rPr>
          <w:i/>
          <w:color w:val="000000"/>
          <w:szCs w:val="22"/>
        </w:rPr>
        <w:t>adrenalin</w:t>
      </w:r>
      <w:r w:rsidRPr="00165D0B">
        <w:rPr>
          <w:i/>
          <w:color w:val="000000"/>
          <w:szCs w:val="22"/>
        </w:rPr>
        <w:tab/>
      </w:r>
      <w:proofErr w:type="spellStart"/>
      <w:r w:rsidRPr="00165D0B">
        <w:rPr>
          <w:color w:val="000000"/>
          <w:szCs w:val="22"/>
        </w:rPr>
        <w:t>Epipen</w:t>
      </w:r>
      <w:proofErr w:type="spellEnd"/>
      <w:r w:rsidRPr="00165D0B">
        <w:rPr>
          <w:i/>
          <w:color w:val="000000"/>
          <w:szCs w:val="22"/>
        </w:rPr>
        <w:t xml:space="preserve"> injektionspenna </w:t>
      </w:r>
      <w:r w:rsidRPr="00165D0B">
        <w:rPr>
          <w:i/>
          <w:color w:val="000000"/>
          <w:szCs w:val="22"/>
        </w:rPr>
        <w:br/>
      </w:r>
      <w:proofErr w:type="spellStart"/>
      <w:r w:rsidRPr="007D4F2A">
        <w:rPr>
          <w:color w:val="000000"/>
          <w:szCs w:val="22"/>
        </w:rPr>
        <w:t>Epipen</w:t>
      </w:r>
      <w:proofErr w:type="spellEnd"/>
      <w:r w:rsidRPr="007D4F2A">
        <w:rPr>
          <w:color w:val="000000"/>
          <w:szCs w:val="22"/>
        </w:rPr>
        <w:t xml:space="preserve"> jr </w:t>
      </w:r>
      <w:r w:rsidRPr="007D4F2A">
        <w:rPr>
          <w:i/>
          <w:color w:val="000000"/>
          <w:szCs w:val="22"/>
        </w:rPr>
        <w:t>injektionspenna</w:t>
      </w:r>
    </w:p>
    <w:p w14:paraId="31A7AD74" w14:textId="77777777" w:rsidR="001B01E6" w:rsidRPr="00165D0B" w:rsidRDefault="001B01E6" w:rsidP="000D5F10">
      <w:pPr>
        <w:pStyle w:val="PreparatSubstans"/>
        <w:rPr>
          <w:i/>
        </w:rPr>
      </w:pPr>
      <w:r w:rsidRPr="00165D0B">
        <w:rPr>
          <w:i/>
        </w:rPr>
        <w:t>adrenalin</w:t>
      </w:r>
      <w:r w:rsidRPr="00165D0B">
        <w:rPr>
          <w:i/>
        </w:rPr>
        <w:tab/>
      </w:r>
      <w:r w:rsidRPr="00165D0B">
        <w:rPr>
          <w:i/>
        </w:rPr>
        <w:tab/>
      </w:r>
      <w:proofErr w:type="spellStart"/>
      <w:r w:rsidRPr="0042267A">
        <w:t>Adrenalin</w:t>
      </w:r>
      <w:proofErr w:type="spellEnd"/>
      <w:r w:rsidRPr="0042267A">
        <w:t xml:space="preserve"> </w:t>
      </w:r>
      <w:proofErr w:type="spellStart"/>
      <w:r w:rsidRPr="0042267A">
        <w:t>Mylan</w:t>
      </w:r>
      <w:proofErr w:type="spellEnd"/>
      <w:r w:rsidRPr="0042267A">
        <w:rPr>
          <w:i/>
        </w:rPr>
        <w:t xml:space="preserve"> 1 mg/ml </w:t>
      </w:r>
      <w:proofErr w:type="spellStart"/>
      <w:r w:rsidRPr="0042267A">
        <w:rPr>
          <w:i/>
        </w:rPr>
        <w:t>im</w:t>
      </w:r>
      <w:proofErr w:type="spellEnd"/>
    </w:p>
    <w:p w14:paraId="08B5FAD5" w14:textId="77777777" w:rsidR="001B01E6" w:rsidRDefault="001B01E6" w:rsidP="000D5F10">
      <w:pPr>
        <w:pStyle w:val="RubrikVersaler"/>
        <w:shd w:val="clear" w:color="auto" w:fill="FFFFFF" w:themeFill="background1"/>
      </w:pPr>
    </w:p>
    <w:p w14:paraId="48647FFD" w14:textId="77777777" w:rsidR="001B01E6" w:rsidRPr="007D4F2A" w:rsidRDefault="001B01E6" w:rsidP="000D5F10">
      <w:pPr>
        <w:pStyle w:val="RubrikVersaler"/>
        <w:shd w:val="clear" w:color="auto" w:fill="FFFFFF" w:themeFill="background1"/>
      </w:pPr>
      <w:r w:rsidRPr="007D4F2A">
        <w:t>ANTIHISTAMIN</w:t>
      </w:r>
    </w:p>
    <w:p w14:paraId="528EF91B" w14:textId="77777777" w:rsidR="001B01E6" w:rsidRPr="007D4F2A" w:rsidRDefault="001B01E6" w:rsidP="000D5F10">
      <w:pPr>
        <w:pStyle w:val="PreparatSubstans"/>
        <w:shd w:val="clear" w:color="auto" w:fill="FFFFFF" w:themeFill="background1"/>
      </w:pPr>
      <w:proofErr w:type="spellStart"/>
      <w:r w:rsidRPr="007D4F2A">
        <w:rPr>
          <w:i/>
        </w:rPr>
        <w:t>desloratadin</w:t>
      </w:r>
      <w:proofErr w:type="spellEnd"/>
      <w:r w:rsidRPr="007D4F2A">
        <w:tab/>
      </w:r>
      <w:r w:rsidRPr="007D4F2A">
        <w:rPr>
          <w:rFonts w:ascii="Wingdings" w:hAnsi="Wingdings"/>
        </w:rPr>
        <w:t></w:t>
      </w:r>
      <w:r w:rsidRPr="007D4F2A">
        <w:tab/>
      </w:r>
      <w:proofErr w:type="spellStart"/>
      <w:r w:rsidRPr="007D4F2A">
        <w:t>Desloratadin</w:t>
      </w:r>
      <w:proofErr w:type="spellEnd"/>
      <w:r w:rsidRPr="007D4F2A">
        <w:t xml:space="preserve"> …, </w:t>
      </w:r>
      <w:proofErr w:type="spellStart"/>
      <w:r w:rsidRPr="007D4F2A">
        <w:t>Aerius</w:t>
      </w:r>
      <w:proofErr w:type="spellEnd"/>
      <w:r w:rsidRPr="007D4F2A">
        <w:t xml:space="preserve">, </w:t>
      </w:r>
      <w:proofErr w:type="spellStart"/>
      <w:r w:rsidRPr="007D4F2A">
        <w:t>Dasselta</w:t>
      </w:r>
      <w:proofErr w:type="spellEnd"/>
    </w:p>
    <w:p w14:paraId="51F765BC" w14:textId="77777777" w:rsidR="001B01E6" w:rsidRPr="007D4F2A" w:rsidRDefault="001B01E6" w:rsidP="000D5F10">
      <w:pPr>
        <w:pStyle w:val="Brd"/>
        <w:shd w:val="clear" w:color="auto" w:fill="FFFFFF" w:themeFill="background1"/>
      </w:pPr>
    </w:p>
    <w:p w14:paraId="1B06D0D7" w14:textId="77777777" w:rsidR="001B01E6" w:rsidRPr="007D4F2A" w:rsidRDefault="001B01E6" w:rsidP="000D5F10">
      <w:pPr>
        <w:pStyle w:val="RubrikVersaler"/>
        <w:shd w:val="clear" w:color="auto" w:fill="FFFFFF" w:themeFill="background1"/>
      </w:pPr>
      <w:r w:rsidRPr="007D4F2A">
        <w:t>STEROID</w:t>
      </w:r>
    </w:p>
    <w:p w14:paraId="6F867F06" w14:textId="6D2DF9FE" w:rsidR="001B01E6" w:rsidRPr="007D4F2A" w:rsidRDefault="000068B2" w:rsidP="000D5F10">
      <w:pPr>
        <w:pStyle w:val="PreparatSubstans"/>
        <w:shd w:val="clear" w:color="auto" w:fill="FFFFFF" w:themeFill="background1"/>
      </w:pPr>
      <w:r>
        <w:rPr>
          <w:i/>
        </w:rPr>
        <w:t>b</w:t>
      </w:r>
      <w:r w:rsidR="001B01E6" w:rsidRPr="007D4F2A">
        <w:rPr>
          <w:i/>
        </w:rPr>
        <w:t>etametason</w:t>
      </w:r>
      <w:r>
        <w:rPr>
          <w:i/>
        </w:rPr>
        <w:t>*</w:t>
      </w:r>
      <w:r w:rsidR="001B01E6" w:rsidRPr="007D4F2A">
        <w:tab/>
      </w:r>
      <w:r w:rsidR="001B01E6" w:rsidRPr="007D4F2A">
        <w:rPr>
          <w:rFonts w:ascii="Wingdings" w:hAnsi="Wingdings"/>
        </w:rPr>
        <w:t></w:t>
      </w:r>
      <w:r w:rsidR="001B01E6" w:rsidRPr="007D4F2A">
        <w:tab/>
        <w:t xml:space="preserve">Betametason …, </w:t>
      </w:r>
      <w:proofErr w:type="spellStart"/>
      <w:r w:rsidR="001B01E6" w:rsidRPr="007D4F2A">
        <w:t>Betapred</w:t>
      </w:r>
      <w:proofErr w:type="spellEnd"/>
      <w:r w:rsidR="001B01E6" w:rsidRPr="007D4F2A">
        <w:t xml:space="preserve"> </w:t>
      </w:r>
      <w:r w:rsidR="001B01E6" w:rsidRPr="007D4F2A">
        <w:rPr>
          <w:i/>
        </w:rPr>
        <w:t>tablett</w:t>
      </w:r>
    </w:p>
    <w:p w14:paraId="15C40EDB" w14:textId="77777777" w:rsidR="001B01E6" w:rsidRDefault="001B01E6" w:rsidP="000D5F10">
      <w:pPr>
        <w:pStyle w:val="PreparatSubstans"/>
        <w:shd w:val="clear" w:color="auto" w:fill="FFFFFF" w:themeFill="background1"/>
        <w:rPr>
          <w:i/>
        </w:rPr>
      </w:pPr>
      <w:r w:rsidRPr="007D4F2A">
        <w:tab/>
      </w:r>
      <w:r w:rsidRPr="007D4F2A">
        <w:tab/>
      </w:r>
      <w:proofErr w:type="spellStart"/>
      <w:r w:rsidRPr="007D4F2A">
        <w:t>Betapred</w:t>
      </w:r>
      <w:proofErr w:type="spellEnd"/>
      <w:r w:rsidRPr="007D4F2A">
        <w:t xml:space="preserve"> </w:t>
      </w:r>
      <w:proofErr w:type="spellStart"/>
      <w:r w:rsidRPr="007D4F2A">
        <w:rPr>
          <w:i/>
        </w:rPr>
        <w:t>inj</w:t>
      </w:r>
      <w:proofErr w:type="spellEnd"/>
    </w:p>
    <w:p w14:paraId="1D7A9CD6" w14:textId="286D312F" w:rsidR="001B01E6" w:rsidRPr="003B6C4D" w:rsidRDefault="001B01E6" w:rsidP="000D5F10">
      <w:pPr>
        <w:pStyle w:val="Brd"/>
        <w:pBdr>
          <w:bottom w:val="single" w:sz="4" w:space="1" w:color="auto"/>
        </w:pBdr>
      </w:pPr>
      <w:proofErr w:type="spellStart"/>
      <w:r w:rsidRPr="000068B2">
        <w:rPr>
          <w:i/>
        </w:rPr>
        <w:t>prednisolon</w:t>
      </w:r>
      <w:proofErr w:type="spellEnd"/>
      <w:r>
        <w:tab/>
      </w:r>
      <w:r>
        <w:tab/>
      </w:r>
      <w:r w:rsidR="000068B2" w:rsidRPr="007D4F2A">
        <w:rPr>
          <w:rFonts w:ascii="Wingdings" w:hAnsi="Wingdings"/>
        </w:rPr>
        <w:t></w:t>
      </w:r>
      <w:r>
        <w:tab/>
      </w:r>
      <w:proofErr w:type="spellStart"/>
      <w:r>
        <w:t>Prednisolon</w:t>
      </w:r>
      <w:proofErr w:type="spellEnd"/>
      <w:r w:rsidR="00B11C60">
        <w:t xml:space="preserve"> …</w:t>
      </w:r>
    </w:p>
    <w:p w14:paraId="03DF76D7" w14:textId="77777777" w:rsidR="001B01E6" w:rsidRDefault="001B01E6" w:rsidP="000D5F10">
      <w:pPr>
        <w:pStyle w:val="Brd"/>
        <w:shd w:val="clear" w:color="auto" w:fill="FFFFFF" w:themeFill="background1"/>
      </w:pPr>
    </w:p>
    <w:p w14:paraId="2CE02229" w14:textId="5353CD73" w:rsidR="000068B2" w:rsidRDefault="000068B2" w:rsidP="000068B2">
      <w:pPr>
        <w:pStyle w:val="Brd"/>
      </w:pPr>
      <w:r>
        <w:t>*Tabletter med betametason kan lösas i vatten, tuggas eller sväljas hela.</w:t>
      </w:r>
    </w:p>
    <w:p w14:paraId="2EDED951" w14:textId="77777777" w:rsidR="001B01E6" w:rsidRDefault="001B01E6" w:rsidP="000D5F10">
      <w:pPr>
        <w:shd w:val="clear" w:color="auto" w:fill="FFFFFF" w:themeFill="background1"/>
      </w:pPr>
    </w:p>
    <w:p w14:paraId="4DBE770C" w14:textId="3643CFA5" w:rsidR="001B01E6" w:rsidRDefault="001B01E6">
      <w:pPr>
        <w:rPr>
          <w:rFonts w:ascii="Arial" w:eastAsia="Times New Roman" w:hAnsi="Arial" w:cs="Times New Roman"/>
          <w:b/>
          <w:bCs/>
          <w:color w:val="000000"/>
          <w:sz w:val="36"/>
          <w:szCs w:val="28"/>
        </w:rPr>
      </w:pPr>
      <w:r>
        <w:br w:type="page"/>
      </w:r>
    </w:p>
    <w:p w14:paraId="5D233EFE" w14:textId="77777777" w:rsidR="00512151" w:rsidRPr="003E5179" w:rsidRDefault="00512151" w:rsidP="000D5F10">
      <w:pPr>
        <w:pStyle w:val="Heading1"/>
      </w:pPr>
      <w:bookmarkStart w:id="4" w:name="_Toc453343314"/>
      <w:bookmarkStart w:id="5" w:name="_Toc497391305"/>
      <w:bookmarkStart w:id="6" w:name="_Toc17291675"/>
      <w:r w:rsidRPr="003E5179">
        <w:lastRenderedPageBreak/>
        <w:t>Andningsvägar</w:t>
      </w:r>
      <w:bookmarkEnd w:id="4"/>
      <w:bookmarkEnd w:id="5"/>
      <w:bookmarkEnd w:id="6"/>
    </w:p>
    <w:p w14:paraId="2C347103" w14:textId="77777777" w:rsidR="00512151" w:rsidRPr="003E5179" w:rsidRDefault="00512151" w:rsidP="000D5F10">
      <w:pPr>
        <w:pStyle w:val="Default"/>
      </w:pPr>
    </w:p>
    <w:p w14:paraId="72E058A7" w14:textId="23C6C904" w:rsidR="00512151" w:rsidRDefault="00512151" w:rsidP="000D5F10">
      <w:pPr>
        <w:pStyle w:val="Brd"/>
        <w:rPr>
          <w:highlight w:val="yellow"/>
        </w:rPr>
      </w:pPr>
      <w:r w:rsidRPr="003E5179">
        <w:t xml:space="preserve">Vid långvariga besvär från näsa och bihålor har dagliga sköljningar av näshålan med koksaltlösning gynnsam effekt. Information om hjälpmedel kan fås på apotek. </w:t>
      </w:r>
      <w:r w:rsidRPr="00CF2008">
        <w:t>Lär patienten korrekt sprayteknik.</w:t>
      </w:r>
    </w:p>
    <w:p w14:paraId="1C1A6DCE" w14:textId="77777777" w:rsidR="00CF2008" w:rsidRPr="003E5179" w:rsidRDefault="00CF2008" w:rsidP="000D5F10">
      <w:pPr>
        <w:pStyle w:val="Brd"/>
      </w:pPr>
    </w:p>
    <w:p w14:paraId="1644D6AD" w14:textId="77777777" w:rsidR="00512151" w:rsidRPr="003E5179" w:rsidRDefault="00512151" w:rsidP="000D5F10">
      <w:pPr>
        <w:pStyle w:val="Heading2"/>
      </w:pPr>
      <w:r w:rsidRPr="003E5179">
        <w:t xml:space="preserve">Allergisk </w:t>
      </w:r>
      <w:proofErr w:type="spellStart"/>
      <w:r w:rsidRPr="003E5179">
        <w:t>rinokonjunktivit</w:t>
      </w:r>
      <w:proofErr w:type="spellEnd"/>
    </w:p>
    <w:p w14:paraId="69EC79AC" w14:textId="77777777" w:rsidR="00512151" w:rsidRPr="003E5179" w:rsidRDefault="00512151" w:rsidP="000D5F10">
      <w:pPr>
        <w:pStyle w:val="Brd"/>
      </w:pPr>
      <w:r w:rsidRPr="003E5179">
        <w:t>Nasala steroider är effektivare än perorala antihistaminer mot nästäppa.</w:t>
      </w:r>
    </w:p>
    <w:p w14:paraId="3004989F" w14:textId="77777777" w:rsidR="00512151" w:rsidRPr="003E5179" w:rsidRDefault="00512151" w:rsidP="000D5F10">
      <w:pPr>
        <w:pStyle w:val="Brd"/>
      </w:pPr>
    </w:p>
    <w:p w14:paraId="3B5FDD22" w14:textId="77777777" w:rsidR="00512151" w:rsidRPr="003E5179" w:rsidRDefault="00512151" w:rsidP="000D5F10">
      <w:pPr>
        <w:pStyle w:val="RubrikVersaler"/>
      </w:pPr>
      <w:r w:rsidRPr="003E5179">
        <w:t>ANTIHISTAMIN</w:t>
      </w:r>
    </w:p>
    <w:p w14:paraId="67B3453B" w14:textId="77777777" w:rsidR="00512151" w:rsidRPr="003E5179" w:rsidRDefault="00512151" w:rsidP="000D5F10">
      <w:pPr>
        <w:pStyle w:val="PreparatSubstans"/>
      </w:pPr>
      <w:proofErr w:type="spellStart"/>
      <w:r w:rsidRPr="003E5179">
        <w:rPr>
          <w:i/>
        </w:rPr>
        <w:t>desloratadin</w:t>
      </w:r>
      <w:proofErr w:type="spellEnd"/>
      <w:r w:rsidRPr="003E5179">
        <w:tab/>
      </w:r>
      <w:r w:rsidRPr="003E5179">
        <w:rPr>
          <w:rFonts w:ascii="Wingdings" w:hAnsi="Wingdings"/>
        </w:rPr>
        <w:t></w:t>
      </w:r>
      <w:r w:rsidRPr="003E5179">
        <w:tab/>
      </w:r>
      <w:proofErr w:type="spellStart"/>
      <w:r w:rsidRPr="003E5179">
        <w:t>Desloratadin</w:t>
      </w:r>
      <w:proofErr w:type="spellEnd"/>
      <w:r w:rsidRPr="003E5179">
        <w:t xml:space="preserve"> …, </w:t>
      </w:r>
      <w:proofErr w:type="spellStart"/>
      <w:r w:rsidRPr="003E5179">
        <w:t>Aerius</w:t>
      </w:r>
      <w:proofErr w:type="spellEnd"/>
      <w:r w:rsidRPr="003E5179">
        <w:t xml:space="preserve">, </w:t>
      </w:r>
      <w:proofErr w:type="spellStart"/>
      <w:r w:rsidRPr="003E5179">
        <w:t>Dasselta</w:t>
      </w:r>
      <w:proofErr w:type="spellEnd"/>
    </w:p>
    <w:p w14:paraId="6373C724" w14:textId="77777777" w:rsidR="00512151" w:rsidRPr="003E5179" w:rsidRDefault="00512151" w:rsidP="000D5F10">
      <w:pPr>
        <w:pStyle w:val="Brd"/>
      </w:pPr>
    </w:p>
    <w:p w14:paraId="6BABA0B1" w14:textId="77777777" w:rsidR="00512151" w:rsidRPr="003E5179" w:rsidRDefault="00512151" w:rsidP="000D5F10">
      <w:pPr>
        <w:pStyle w:val="RubrikVersaler"/>
      </w:pPr>
      <w:r w:rsidRPr="003E5179">
        <w:t>NASAL STEROID</w:t>
      </w:r>
    </w:p>
    <w:p w14:paraId="3240A6BB" w14:textId="77777777" w:rsidR="00512151" w:rsidRPr="003E5179" w:rsidRDefault="00512151" w:rsidP="000D5F10">
      <w:pPr>
        <w:pStyle w:val="Brd"/>
      </w:pPr>
      <w:r w:rsidRPr="003E5179">
        <w:t>Lägsta möjliga underhållsdos bör eftersträvas.</w:t>
      </w:r>
    </w:p>
    <w:p w14:paraId="7549144B" w14:textId="77777777" w:rsidR="00512151" w:rsidRPr="003E5179" w:rsidRDefault="00512151" w:rsidP="000D5F10">
      <w:pPr>
        <w:pStyle w:val="PreparatSubstans"/>
        <w:rPr>
          <w:i/>
        </w:rPr>
      </w:pPr>
      <w:proofErr w:type="spellStart"/>
      <w:r w:rsidRPr="003E5179">
        <w:rPr>
          <w:i/>
        </w:rPr>
        <w:t>mometason</w:t>
      </w:r>
      <w:proofErr w:type="spellEnd"/>
      <w:r w:rsidRPr="003E5179">
        <w:tab/>
      </w:r>
      <w:r w:rsidRPr="003E5179">
        <w:rPr>
          <w:rFonts w:ascii="Wingdings" w:hAnsi="Wingdings"/>
        </w:rPr>
        <w:t></w:t>
      </w:r>
      <w:r w:rsidRPr="003E5179">
        <w:tab/>
      </w:r>
      <w:proofErr w:type="spellStart"/>
      <w:r w:rsidRPr="003E5179">
        <w:t>Mometason</w:t>
      </w:r>
      <w:proofErr w:type="spellEnd"/>
      <w:r w:rsidRPr="003E5179">
        <w:t xml:space="preserve"> …, </w:t>
      </w:r>
      <w:proofErr w:type="spellStart"/>
      <w:r w:rsidRPr="003E5179">
        <w:t>Mommox</w:t>
      </w:r>
      <w:proofErr w:type="spellEnd"/>
      <w:r w:rsidRPr="003E5179">
        <w:t xml:space="preserve">, </w:t>
      </w:r>
      <w:proofErr w:type="spellStart"/>
      <w:r w:rsidRPr="003E5179">
        <w:t>Nasonex</w:t>
      </w:r>
      <w:proofErr w:type="spellEnd"/>
    </w:p>
    <w:p w14:paraId="0F9C8293" w14:textId="77777777" w:rsidR="00512151" w:rsidRDefault="00512151" w:rsidP="000D5F10">
      <w:pPr>
        <w:pStyle w:val="Brd"/>
      </w:pPr>
      <w:r>
        <w:t>Observera att vissa förpackningsstorlekar inte ingår i läkemedelsförmånen.</w:t>
      </w:r>
    </w:p>
    <w:p w14:paraId="024A08AA" w14:textId="77777777" w:rsidR="00512151" w:rsidRPr="003E5179" w:rsidRDefault="00512151" w:rsidP="000D5F10">
      <w:pPr>
        <w:pStyle w:val="Brd"/>
      </w:pPr>
    </w:p>
    <w:p w14:paraId="6D3B0B44" w14:textId="77777777" w:rsidR="00512151" w:rsidRPr="003E5179" w:rsidRDefault="00512151" w:rsidP="000D5F10">
      <w:pPr>
        <w:pStyle w:val="RubrikVersaler"/>
      </w:pPr>
      <w:r w:rsidRPr="003E5179">
        <w:t>ÖGONDROPPAR</w:t>
      </w:r>
    </w:p>
    <w:p w14:paraId="0D2C21AD" w14:textId="77777777" w:rsidR="00512151" w:rsidRPr="003E5179" w:rsidRDefault="00512151" w:rsidP="000D5F10">
      <w:pPr>
        <w:pStyle w:val="Brd"/>
      </w:pPr>
      <w:r w:rsidRPr="003E5179">
        <w:t xml:space="preserve">Vid milda besvär och som tillägg till farmakologisk behandling kan tårsubstitut lindra. </w:t>
      </w:r>
      <w:proofErr w:type="spellStart"/>
      <w:r w:rsidRPr="003E5179">
        <w:t>Natriumkromoglikat</w:t>
      </w:r>
      <w:proofErr w:type="spellEnd"/>
      <w:r w:rsidRPr="003E5179">
        <w:t xml:space="preserve"> har inte en omedelbar effekt. Behandlingen bör därför helst påbörjas före förväntad exponering för allergen och lämpar sig för de som har långdragna besvär. Vid kortvarig exponering kan antihistamin vara att föredra. Kombinationsbehandling med antihistamintabletter och ögondroppar mot allergi ger en additiv effekt.</w:t>
      </w:r>
    </w:p>
    <w:p w14:paraId="71149886" w14:textId="77777777" w:rsidR="00512151" w:rsidRPr="003E5179" w:rsidRDefault="00512151" w:rsidP="000D5F10">
      <w:pPr>
        <w:pStyle w:val="Brd"/>
      </w:pPr>
    </w:p>
    <w:p w14:paraId="3E2C531A" w14:textId="77777777" w:rsidR="00512151" w:rsidRPr="003E5179" w:rsidRDefault="00512151" w:rsidP="000D5F10">
      <w:pPr>
        <w:pStyle w:val="Brd"/>
        <w:rPr>
          <w:b/>
        </w:rPr>
      </w:pPr>
      <w:r w:rsidRPr="003E5179">
        <w:rPr>
          <w:b/>
        </w:rPr>
        <w:t>I första hand</w:t>
      </w:r>
    </w:p>
    <w:p w14:paraId="457CE130" w14:textId="77777777" w:rsidR="00512151" w:rsidRDefault="00512151" w:rsidP="000D5F10">
      <w:pPr>
        <w:pStyle w:val="PreparatSubstans"/>
      </w:pPr>
      <w:proofErr w:type="spellStart"/>
      <w:r w:rsidRPr="003E5179">
        <w:rPr>
          <w:i/>
        </w:rPr>
        <w:t>natriumkromoglikat</w:t>
      </w:r>
      <w:proofErr w:type="spellEnd"/>
      <w:r w:rsidRPr="003E5179">
        <w:tab/>
      </w:r>
      <w:r w:rsidRPr="003E5179">
        <w:rPr>
          <w:rFonts w:ascii="Wingdings" w:hAnsi="Wingdings"/>
        </w:rPr>
        <w:t></w:t>
      </w:r>
      <w:r w:rsidRPr="003E5179">
        <w:tab/>
      </w:r>
      <w:proofErr w:type="spellStart"/>
      <w:r>
        <w:t>Lecrolyn</w:t>
      </w:r>
      <w:proofErr w:type="spellEnd"/>
      <w:r>
        <w:t xml:space="preserve">, </w:t>
      </w:r>
      <w:proofErr w:type="spellStart"/>
      <w:r>
        <w:t>Lomudal</w:t>
      </w:r>
      <w:proofErr w:type="spellEnd"/>
    </w:p>
    <w:p w14:paraId="62D7D8FC" w14:textId="77777777" w:rsidR="00512151" w:rsidRPr="003E5179" w:rsidRDefault="00512151" w:rsidP="000D5F10">
      <w:pPr>
        <w:pStyle w:val="PreparatSubstans"/>
      </w:pPr>
      <w:r>
        <w:tab/>
      </w:r>
      <w:r>
        <w:tab/>
      </w:r>
      <w:proofErr w:type="spellStart"/>
      <w:r>
        <w:t>Lecrolyn</w:t>
      </w:r>
      <w:proofErr w:type="spellEnd"/>
      <w:r>
        <w:t xml:space="preserve"> </w:t>
      </w:r>
      <w:proofErr w:type="spellStart"/>
      <w:r>
        <w:t>Sine</w:t>
      </w:r>
      <w:proofErr w:type="spellEnd"/>
    </w:p>
    <w:p w14:paraId="0DAC20A1" w14:textId="77777777" w:rsidR="00512151" w:rsidRPr="003E5179" w:rsidRDefault="00512151" w:rsidP="000D5F10">
      <w:pPr>
        <w:pStyle w:val="Brd"/>
      </w:pPr>
    </w:p>
    <w:p w14:paraId="1F6C753D" w14:textId="77777777" w:rsidR="00512151" w:rsidRPr="003E5179" w:rsidRDefault="00512151" w:rsidP="000D5F10">
      <w:pPr>
        <w:pStyle w:val="Brd"/>
      </w:pPr>
      <w:r w:rsidRPr="003E5179">
        <w:rPr>
          <w:b/>
        </w:rPr>
        <w:t>I andra hand</w:t>
      </w:r>
      <w:r w:rsidRPr="003E5179">
        <w:t xml:space="preserve"> – vid otillräcklig effekt</w:t>
      </w:r>
    </w:p>
    <w:p w14:paraId="1EDA7A35" w14:textId="77777777" w:rsidR="00512151" w:rsidRPr="003E5179" w:rsidRDefault="00512151" w:rsidP="000D5F10">
      <w:pPr>
        <w:pStyle w:val="PreparatSubstans"/>
        <w:rPr>
          <w:i/>
        </w:rPr>
      </w:pPr>
      <w:proofErr w:type="spellStart"/>
      <w:r w:rsidRPr="003E5179">
        <w:rPr>
          <w:i/>
        </w:rPr>
        <w:t>emedastin</w:t>
      </w:r>
      <w:proofErr w:type="spellEnd"/>
      <w:r w:rsidRPr="003E5179">
        <w:tab/>
      </w:r>
      <w:r w:rsidRPr="003E5179">
        <w:tab/>
      </w:r>
      <w:proofErr w:type="spellStart"/>
      <w:r w:rsidRPr="003E5179">
        <w:t>Emadine</w:t>
      </w:r>
      <w:proofErr w:type="spellEnd"/>
    </w:p>
    <w:p w14:paraId="3E8EFCF3" w14:textId="77777777" w:rsidR="00512151" w:rsidRPr="003E5179" w:rsidRDefault="00512151" w:rsidP="000D5F10">
      <w:pPr>
        <w:pStyle w:val="Brd"/>
      </w:pPr>
    </w:p>
    <w:p w14:paraId="0E8ACAE0" w14:textId="77777777" w:rsidR="00512151" w:rsidRPr="003E5179" w:rsidRDefault="00512151" w:rsidP="000D5F10">
      <w:pPr>
        <w:pStyle w:val="Heading2"/>
      </w:pPr>
      <w:r w:rsidRPr="003E5179">
        <w:t>Persisterande icke-allergisk rinit</w:t>
      </w:r>
    </w:p>
    <w:p w14:paraId="7D95A99F" w14:textId="77777777" w:rsidR="00512151" w:rsidRPr="003E5179" w:rsidRDefault="00512151" w:rsidP="000D5F10">
      <w:pPr>
        <w:pStyle w:val="RubrikVersaler"/>
      </w:pPr>
    </w:p>
    <w:p w14:paraId="71992614" w14:textId="77777777" w:rsidR="00512151" w:rsidRPr="003E5179" w:rsidRDefault="00512151" w:rsidP="000D5F10">
      <w:pPr>
        <w:pStyle w:val="RubrikVersaler"/>
      </w:pPr>
      <w:r w:rsidRPr="003E5179">
        <w:t>NASAL STEROID</w:t>
      </w:r>
    </w:p>
    <w:p w14:paraId="1B56CE12" w14:textId="77777777" w:rsidR="00512151" w:rsidRPr="003E5179" w:rsidRDefault="00512151" w:rsidP="000D5F10">
      <w:pPr>
        <w:pStyle w:val="Brd"/>
      </w:pPr>
      <w:r w:rsidRPr="003E5179">
        <w:t xml:space="preserve">Lägsta möjliga underhållsdos bör eftersträvas.  </w:t>
      </w:r>
    </w:p>
    <w:p w14:paraId="6C2C454E" w14:textId="77777777" w:rsidR="00512151" w:rsidRPr="003E5179" w:rsidRDefault="00512151" w:rsidP="000D5F10">
      <w:pPr>
        <w:pStyle w:val="PreparatSubstans"/>
      </w:pPr>
      <w:proofErr w:type="spellStart"/>
      <w:r w:rsidRPr="003E5179">
        <w:rPr>
          <w:i/>
        </w:rPr>
        <w:t>mometason</w:t>
      </w:r>
      <w:proofErr w:type="spellEnd"/>
      <w:r w:rsidRPr="003E5179">
        <w:tab/>
      </w:r>
      <w:r w:rsidRPr="003E5179">
        <w:rPr>
          <w:rFonts w:ascii="Wingdings" w:hAnsi="Wingdings"/>
        </w:rPr>
        <w:t></w:t>
      </w:r>
      <w:r w:rsidRPr="003E5179">
        <w:tab/>
      </w:r>
      <w:proofErr w:type="spellStart"/>
      <w:r w:rsidRPr="003E5179">
        <w:t>Mometason</w:t>
      </w:r>
      <w:proofErr w:type="spellEnd"/>
      <w:r w:rsidRPr="003E5179">
        <w:t xml:space="preserve"> …, </w:t>
      </w:r>
      <w:proofErr w:type="spellStart"/>
      <w:r w:rsidRPr="003E5179">
        <w:t>Mommox</w:t>
      </w:r>
      <w:proofErr w:type="spellEnd"/>
      <w:r w:rsidRPr="003E5179">
        <w:t xml:space="preserve">, </w:t>
      </w:r>
      <w:proofErr w:type="spellStart"/>
      <w:r w:rsidRPr="003E5179">
        <w:t>Nasonex</w:t>
      </w:r>
      <w:proofErr w:type="spellEnd"/>
    </w:p>
    <w:p w14:paraId="796BA716" w14:textId="77777777" w:rsidR="00512151" w:rsidRDefault="00512151" w:rsidP="00946645">
      <w:pPr>
        <w:pStyle w:val="Brd"/>
        <w:rPr>
          <w:ins w:id="7" w:author="Susanne Elfving" w:date="2018-10-08T09:07:00Z"/>
        </w:rPr>
      </w:pPr>
      <w:r>
        <w:t>Observera att vissa förpackningsstorlekar inte ingår i läkemedelsförmånen.</w:t>
      </w:r>
    </w:p>
    <w:p w14:paraId="31F5EA9C" w14:textId="77777777" w:rsidR="00512151" w:rsidRPr="003E5179" w:rsidRDefault="00512151" w:rsidP="00946645">
      <w:pPr>
        <w:pStyle w:val="Brd"/>
      </w:pPr>
    </w:p>
    <w:p w14:paraId="423620A3" w14:textId="77777777" w:rsidR="00512151" w:rsidRPr="003E5179" w:rsidRDefault="00512151" w:rsidP="000D5F10">
      <w:pPr>
        <w:pStyle w:val="RubrikVersaler"/>
      </w:pPr>
      <w:r w:rsidRPr="00C85D8F">
        <w:t>LOKALT ANTIKOLINERGIKUM</w:t>
      </w:r>
    </w:p>
    <w:p w14:paraId="318EEF5F" w14:textId="77777777" w:rsidR="00512151" w:rsidRPr="003E5179" w:rsidRDefault="00512151" w:rsidP="000D5F10">
      <w:pPr>
        <w:pStyle w:val="Brd"/>
      </w:pPr>
      <w:r w:rsidRPr="00C85D8F">
        <w:t>Vid hypersekretion</w:t>
      </w:r>
    </w:p>
    <w:p w14:paraId="5381E767" w14:textId="77777777" w:rsidR="00512151" w:rsidRPr="003E5179" w:rsidRDefault="00512151" w:rsidP="000D5F10">
      <w:pPr>
        <w:pStyle w:val="PreparatSubstans"/>
      </w:pPr>
      <w:proofErr w:type="spellStart"/>
      <w:r w:rsidRPr="00C85D8F">
        <w:rPr>
          <w:i/>
        </w:rPr>
        <w:t>ipratropium</w:t>
      </w:r>
      <w:proofErr w:type="spellEnd"/>
      <w:r w:rsidRPr="003E5179">
        <w:tab/>
      </w:r>
      <w:r w:rsidRPr="003E5179">
        <w:tab/>
      </w:r>
      <w:proofErr w:type="spellStart"/>
      <w:r w:rsidRPr="00C85D8F">
        <w:t>Atrovent</w:t>
      </w:r>
      <w:proofErr w:type="spellEnd"/>
      <w:r w:rsidRPr="00C85D8F">
        <w:t xml:space="preserve"> Nasal</w:t>
      </w:r>
    </w:p>
    <w:p w14:paraId="399736BB" w14:textId="77777777" w:rsidR="00512151" w:rsidRPr="003E5179" w:rsidRDefault="00512151" w:rsidP="000D5F10">
      <w:pPr>
        <w:pStyle w:val="Brd"/>
      </w:pPr>
    </w:p>
    <w:p w14:paraId="791B7561" w14:textId="77777777" w:rsidR="00512151" w:rsidRPr="00946645" w:rsidRDefault="00512151" w:rsidP="000D5F10">
      <w:pPr>
        <w:pStyle w:val="Heading2"/>
        <w:rPr>
          <w:lang w:val="en-US"/>
        </w:rPr>
      </w:pPr>
      <w:proofErr w:type="spellStart"/>
      <w:r w:rsidRPr="00946645">
        <w:rPr>
          <w:lang w:val="en-US"/>
        </w:rPr>
        <w:t>Näspolypos</w:t>
      </w:r>
      <w:proofErr w:type="spellEnd"/>
    </w:p>
    <w:p w14:paraId="2D72F516" w14:textId="77777777" w:rsidR="00512151" w:rsidRPr="00946645" w:rsidRDefault="00512151" w:rsidP="000D5F10">
      <w:pPr>
        <w:pStyle w:val="RubrikVersaler"/>
        <w:rPr>
          <w:lang w:val="en-US"/>
        </w:rPr>
      </w:pPr>
    </w:p>
    <w:p w14:paraId="2E3127BB" w14:textId="77777777" w:rsidR="00512151" w:rsidRPr="00946645" w:rsidRDefault="00512151" w:rsidP="000D5F10">
      <w:pPr>
        <w:pStyle w:val="RubrikVersaler"/>
        <w:rPr>
          <w:lang w:val="en-US"/>
        </w:rPr>
      </w:pPr>
      <w:r w:rsidRPr="00946645">
        <w:rPr>
          <w:lang w:val="en-US"/>
        </w:rPr>
        <w:t>NASAL STEROID</w:t>
      </w:r>
    </w:p>
    <w:p w14:paraId="2ECE0980" w14:textId="77777777" w:rsidR="00512151" w:rsidRPr="00946645" w:rsidRDefault="00512151" w:rsidP="000D5F10">
      <w:pPr>
        <w:pStyle w:val="PreparatSubstans"/>
        <w:rPr>
          <w:lang w:val="en-US"/>
        </w:rPr>
      </w:pPr>
      <w:proofErr w:type="spellStart"/>
      <w:r w:rsidRPr="00946645">
        <w:rPr>
          <w:i/>
          <w:lang w:val="en-US"/>
        </w:rPr>
        <w:t>mometason</w:t>
      </w:r>
      <w:proofErr w:type="spellEnd"/>
      <w:r w:rsidRPr="00946645">
        <w:rPr>
          <w:lang w:val="en-US"/>
        </w:rPr>
        <w:tab/>
      </w:r>
      <w:r w:rsidRPr="003E5179">
        <w:rPr>
          <w:rFonts w:ascii="Wingdings" w:hAnsi="Wingdings"/>
        </w:rPr>
        <w:t></w:t>
      </w:r>
      <w:r w:rsidRPr="00946645">
        <w:rPr>
          <w:lang w:val="en-US"/>
        </w:rPr>
        <w:tab/>
      </w:r>
      <w:proofErr w:type="spellStart"/>
      <w:r w:rsidRPr="00946645">
        <w:rPr>
          <w:lang w:val="en-US"/>
        </w:rPr>
        <w:t>Mometason</w:t>
      </w:r>
      <w:proofErr w:type="spellEnd"/>
      <w:r w:rsidRPr="00946645">
        <w:rPr>
          <w:lang w:val="en-US"/>
        </w:rPr>
        <w:t xml:space="preserve"> …, </w:t>
      </w:r>
      <w:proofErr w:type="spellStart"/>
      <w:r w:rsidRPr="00946645">
        <w:rPr>
          <w:lang w:val="en-US"/>
        </w:rPr>
        <w:t>Mommox</w:t>
      </w:r>
      <w:proofErr w:type="spellEnd"/>
      <w:r w:rsidRPr="00946645">
        <w:rPr>
          <w:lang w:val="en-US"/>
        </w:rPr>
        <w:t>, Nasonex</w:t>
      </w:r>
    </w:p>
    <w:p w14:paraId="314F41CD" w14:textId="77777777" w:rsidR="00512151" w:rsidRPr="003E5179" w:rsidRDefault="00512151" w:rsidP="000D5F10">
      <w:pPr>
        <w:pStyle w:val="Brd"/>
      </w:pPr>
      <w:r>
        <w:t>Observera att vissa förpackningsstorlekar inte ingår i läkemedelsförmånen.</w:t>
      </w:r>
    </w:p>
    <w:p w14:paraId="489C2831" w14:textId="77777777" w:rsidR="00512151" w:rsidRDefault="00512151" w:rsidP="000D5F10">
      <w:pPr>
        <w:pStyle w:val="Heading2"/>
        <w:rPr>
          <w:ins w:id="8" w:author="Elin Dahlén" w:date="2018-10-01T13:03:00Z"/>
        </w:rPr>
      </w:pPr>
    </w:p>
    <w:p w14:paraId="29BECE06" w14:textId="77777777" w:rsidR="00512151" w:rsidRPr="003E5179" w:rsidRDefault="00512151" w:rsidP="000D5F10">
      <w:pPr>
        <w:pStyle w:val="Heading2"/>
      </w:pPr>
      <w:r w:rsidRPr="00C85D8F">
        <w:t xml:space="preserve">Återkommande </w:t>
      </w:r>
      <w:proofErr w:type="spellStart"/>
      <w:r w:rsidRPr="00C85D8F">
        <w:t>rinosinuit</w:t>
      </w:r>
      <w:proofErr w:type="spellEnd"/>
    </w:p>
    <w:p w14:paraId="17F27713" w14:textId="77777777" w:rsidR="00512151" w:rsidRPr="003E5179" w:rsidRDefault="00512151" w:rsidP="000D5F10">
      <w:pPr>
        <w:pStyle w:val="Brd"/>
      </w:pPr>
      <w:r w:rsidRPr="00C85D8F">
        <w:t xml:space="preserve">Hos patienter med återkommande akuta episoder av </w:t>
      </w:r>
      <w:proofErr w:type="spellStart"/>
      <w:r w:rsidRPr="00C85D8F">
        <w:t>rinosinuit</w:t>
      </w:r>
      <w:proofErr w:type="spellEnd"/>
      <w:r w:rsidRPr="00C85D8F">
        <w:t xml:space="preserve"> kan förebyggande behandling med nasal steroid prövas.</w:t>
      </w:r>
    </w:p>
    <w:p w14:paraId="4BCEE4E6" w14:textId="77777777" w:rsidR="00512151" w:rsidRPr="003E5179" w:rsidRDefault="00512151" w:rsidP="000D5F10">
      <w:pPr>
        <w:pStyle w:val="Brd"/>
      </w:pPr>
    </w:p>
    <w:p w14:paraId="1123B360" w14:textId="77777777" w:rsidR="00C224F5" w:rsidRPr="009C76F9" w:rsidRDefault="00C224F5" w:rsidP="000D5F10">
      <w:pPr>
        <w:pStyle w:val="RubrikVersaler"/>
      </w:pPr>
    </w:p>
    <w:p w14:paraId="5B3032F4" w14:textId="0305D0B0" w:rsidR="00512151" w:rsidRPr="003E5179" w:rsidRDefault="00512151" w:rsidP="000D5F10">
      <w:pPr>
        <w:pStyle w:val="RubrikVersaler"/>
        <w:rPr>
          <w:lang w:val="en-US"/>
        </w:rPr>
      </w:pPr>
      <w:r w:rsidRPr="003E5179">
        <w:rPr>
          <w:lang w:val="en-US"/>
        </w:rPr>
        <w:lastRenderedPageBreak/>
        <w:t>NASAL STEROID</w:t>
      </w:r>
    </w:p>
    <w:p w14:paraId="631FADF4" w14:textId="77777777" w:rsidR="00512151" w:rsidRPr="003E5179" w:rsidRDefault="00512151" w:rsidP="000D5F10">
      <w:pPr>
        <w:pStyle w:val="PreparatSubstans"/>
        <w:rPr>
          <w:lang w:val="en-US"/>
        </w:rPr>
      </w:pPr>
      <w:proofErr w:type="spellStart"/>
      <w:r w:rsidRPr="003E5179">
        <w:rPr>
          <w:i/>
          <w:lang w:val="en-US"/>
        </w:rPr>
        <w:t>mometason</w:t>
      </w:r>
      <w:proofErr w:type="spellEnd"/>
      <w:r w:rsidRPr="003E5179">
        <w:rPr>
          <w:lang w:val="en-US"/>
        </w:rPr>
        <w:tab/>
      </w:r>
      <w:r w:rsidRPr="003E5179">
        <w:rPr>
          <w:rFonts w:ascii="Wingdings" w:hAnsi="Wingdings"/>
        </w:rPr>
        <w:t></w:t>
      </w:r>
      <w:r w:rsidRPr="003E5179">
        <w:rPr>
          <w:lang w:val="en-US"/>
        </w:rPr>
        <w:tab/>
      </w:r>
      <w:proofErr w:type="spellStart"/>
      <w:r w:rsidRPr="00C85D8F">
        <w:rPr>
          <w:lang w:val="en-US"/>
        </w:rPr>
        <w:t>Mometason</w:t>
      </w:r>
      <w:proofErr w:type="spellEnd"/>
      <w:r w:rsidRPr="00C85D8F">
        <w:rPr>
          <w:lang w:val="en-US"/>
        </w:rPr>
        <w:t xml:space="preserve"> …, </w:t>
      </w:r>
      <w:proofErr w:type="spellStart"/>
      <w:r w:rsidRPr="00C85D8F">
        <w:rPr>
          <w:lang w:val="en-US"/>
        </w:rPr>
        <w:t>Mommox</w:t>
      </w:r>
      <w:proofErr w:type="spellEnd"/>
      <w:r w:rsidRPr="00C85D8F">
        <w:rPr>
          <w:lang w:val="en-US"/>
        </w:rPr>
        <w:t>, Nasonex</w:t>
      </w:r>
    </w:p>
    <w:p w14:paraId="51615862" w14:textId="77777777" w:rsidR="00512151" w:rsidRPr="002229B1" w:rsidRDefault="00512151" w:rsidP="000D5F10">
      <w:pPr>
        <w:pStyle w:val="Brd"/>
      </w:pPr>
      <w:r>
        <w:t>Observera att vissa förpackningsstorlekar inte ingår i läkemedelsförmånen.</w:t>
      </w:r>
    </w:p>
    <w:p w14:paraId="1E889347" w14:textId="77777777" w:rsidR="00512151" w:rsidRPr="002229B1" w:rsidRDefault="00512151" w:rsidP="000D5F10">
      <w:pPr>
        <w:pStyle w:val="Brd"/>
      </w:pPr>
    </w:p>
    <w:p w14:paraId="7886BEF1" w14:textId="77777777" w:rsidR="00512151" w:rsidRPr="006E747D" w:rsidRDefault="00512151" w:rsidP="000D5F10">
      <w:pPr>
        <w:pStyle w:val="Brd"/>
      </w:pPr>
      <w:r w:rsidRPr="006E747D">
        <w:rPr>
          <w:b/>
        </w:rPr>
        <w:t xml:space="preserve">Akut maxillarsinuit </w:t>
      </w:r>
      <w:r w:rsidRPr="006E747D">
        <w:t>sid xx</w:t>
      </w:r>
    </w:p>
    <w:p w14:paraId="64580D93" w14:textId="77777777" w:rsidR="00512151" w:rsidRPr="003E5179" w:rsidRDefault="00512151" w:rsidP="000D5F10">
      <w:pPr>
        <w:pStyle w:val="Brd"/>
      </w:pPr>
      <w:r w:rsidRPr="00C85D8F">
        <w:rPr>
          <w:b/>
        </w:rPr>
        <w:t>Akut streptokocktonsillit</w:t>
      </w:r>
      <w:r w:rsidRPr="003E5179">
        <w:t xml:space="preserve"> sid xx</w:t>
      </w:r>
    </w:p>
    <w:p w14:paraId="210D9B25" w14:textId="77777777" w:rsidR="00512151" w:rsidRPr="003E5179" w:rsidRDefault="00512151" w:rsidP="000D5F10">
      <w:pPr>
        <w:pStyle w:val="Brd"/>
      </w:pPr>
      <w:r w:rsidRPr="00C85D8F">
        <w:rPr>
          <w:b/>
        </w:rPr>
        <w:t xml:space="preserve">Recidiv av streptokocktonsillit </w:t>
      </w:r>
      <w:r w:rsidRPr="003E5179">
        <w:t>sid xx</w:t>
      </w:r>
    </w:p>
    <w:p w14:paraId="22058CA5" w14:textId="77777777" w:rsidR="00512151" w:rsidRPr="003E5179" w:rsidRDefault="00512151" w:rsidP="000D5F10">
      <w:pPr>
        <w:pStyle w:val="Brd"/>
      </w:pPr>
    </w:p>
    <w:p w14:paraId="49F1643E" w14:textId="77777777" w:rsidR="00512151" w:rsidRPr="003E5179" w:rsidRDefault="00512151" w:rsidP="000D5F10">
      <w:pPr>
        <w:pStyle w:val="Heading2"/>
      </w:pPr>
      <w:r w:rsidRPr="003E5179">
        <w:t>Pseudokrupp</w:t>
      </w:r>
    </w:p>
    <w:p w14:paraId="4C9F713E" w14:textId="77777777" w:rsidR="00512151" w:rsidRPr="003E5179" w:rsidRDefault="00512151" w:rsidP="000D5F10">
      <w:pPr>
        <w:pStyle w:val="PreparatSubstans"/>
      </w:pPr>
      <w:r w:rsidRPr="003E5179">
        <w:rPr>
          <w:i/>
        </w:rPr>
        <w:t>betametason</w:t>
      </w:r>
      <w:r w:rsidRPr="003E5179">
        <w:tab/>
      </w:r>
      <w:r w:rsidRPr="003E5179">
        <w:rPr>
          <w:rFonts w:ascii="Wingdings" w:hAnsi="Wingdings"/>
        </w:rPr>
        <w:t></w:t>
      </w:r>
      <w:r w:rsidRPr="003E5179">
        <w:tab/>
      </w:r>
      <w:proofErr w:type="spellStart"/>
      <w:r w:rsidRPr="00C85D8F">
        <w:t>Betametason</w:t>
      </w:r>
      <w:proofErr w:type="spellEnd"/>
      <w:r w:rsidRPr="00C85D8F">
        <w:t xml:space="preserve"> …, </w:t>
      </w:r>
      <w:proofErr w:type="spellStart"/>
      <w:r w:rsidRPr="00C85D8F">
        <w:t>Betapred</w:t>
      </w:r>
      <w:proofErr w:type="spellEnd"/>
    </w:p>
    <w:p w14:paraId="4FFD54D3" w14:textId="44ABF958" w:rsidR="00B11C60" w:rsidRDefault="00B11C60" w:rsidP="00B11C60">
      <w:pPr>
        <w:pStyle w:val="Brd"/>
      </w:pPr>
      <w:r>
        <w:t>Tabletter med betametason kan lösas i vatten, tuggas eller sväljas hela.</w:t>
      </w:r>
    </w:p>
    <w:p w14:paraId="1BC845BF" w14:textId="77777777" w:rsidR="00512151" w:rsidRPr="003E5179" w:rsidRDefault="00512151" w:rsidP="000D5F10">
      <w:pPr>
        <w:pStyle w:val="Brd"/>
      </w:pPr>
    </w:p>
    <w:p w14:paraId="6D286B47" w14:textId="77777777" w:rsidR="00512151" w:rsidRPr="003E5179" w:rsidRDefault="00512151" w:rsidP="000D5F10">
      <w:pPr>
        <w:pStyle w:val="Brd"/>
      </w:pPr>
    </w:p>
    <w:p w14:paraId="42A87A27" w14:textId="77777777" w:rsidR="00512151" w:rsidRPr="003E5179" w:rsidRDefault="00512151" w:rsidP="000D5F10">
      <w:pPr>
        <w:pStyle w:val="Heading2"/>
      </w:pPr>
      <w:r w:rsidRPr="00C85D8F">
        <w:t>Astma hos vuxna</w:t>
      </w:r>
    </w:p>
    <w:p w14:paraId="546311A5" w14:textId="77777777" w:rsidR="00512151" w:rsidRPr="003E5179" w:rsidRDefault="00512151" w:rsidP="000D5F10">
      <w:pPr>
        <w:pStyle w:val="Brd"/>
        <w:rPr>
          <w:b/>
        </w:rPr>
      </w:pPr>
    </w:p>
    <w:p w14:paraId="77A8BADC" w14:textId="77777777" w:rsidR="00512151" w:rsidRPr="003E5179" w:rsidRDefault="00512151" w:rsidP="000D5F10">
      <w:pPr>
        <w:pStyle w:val="Brd"/>
      </w:pPr>
      <w:r w:rsidRPr="00023120">
        <w:rPr>
          <w:b/>
        </w:rPr>
        <w:t>Klokt råd:</w:t>
      </w:r>
      <w:r w:rsidRPr="003E5179">
        <w:t xml:space="preserve"> Lär patienten att inhalera rätt!</w:t>
      </w:r>
    </w:p>
    <w:p w14:paraId="1F15748C" w14:textId="77777777" w:rsidR="00512151" w:rsidRPr="003E5179" w:rsidRDefault="00512151" w:rsidP="000D5F10">
      <w:pPr>
        <w:pStyle w:val="Brd"/>
      </w:pPr>
    </w:p>
    <w:p w14:paraId="1524E49F" w14:textId="77777777" w:rsidR="00512151" w:rsidRPr="003E5179" w:rsidRDefault="00512151" w:rsidP="000D5F10">
      <w:pPr>
        <w:pStyle w:val="Brd"/>
        <w:rPr>
          <w:b/>
        </w:rPr>
      </w:pPr>
      <w:r w:rsidRPr="003E5179">
        <w:rPr>
          <w:b/>
        </w:rPr>
        <w:t>Hälsosamma levnadsvanor</w:t>
      </w:r>
    </w:p>
    <w:p w14:paraId="43635F5C" w14:textId="77777777" w:rsidR="00512151" w:rsidRPr="003E5179" w:rsidRDefault="00512151" w:rsidP="00512151">
      <w:pPr>
        <w:pStyle w:val="Brd"/>
        <w:numPr>
          <w:ilvl w:val="0"/>
          <w:numId w:val="28"/>
        </w:numPr>
      </w:pPr>
      <w:r>
        <w:t>Rekommendera rökstopp och erbjud stödjande insatser. Läs om</w:t>
      </w:r>
      <w:r w:rsidRPr="003E5179">
        <w:t xml:space="preserve"> </w:t>
      </w:r>
      <w:r w:rsidRPr="00C85D8F">
        <w:rPr>
          <w:b/>
        </w:rPr>
        <w:t>Nikotinberoende</w:t>
      </w:r>
      <w:r w:rsidRPr="003E5179">
        <w:t xml:space="preserve"> på sid xx</w:t>
      </w:r>
    </w:p>
    <w:p w14:paraId="564E1DB8" w14:textId="77777777" w:rsidR="00512151" w:rsidRPr="003E5179" w:rsidRDefault="00512151" w:rsidP="00512151">
      <w:pPr>
        <w:pStyle w:val="Brd"/>
        <w:numPr>
          <w:ilvl w:val="0"/>
          <w:numId w:val="28"/>
        </w:numPr>
      </w:pPr>
      <w:r w:rsidRPr="00C85D8F">
        <w:t>Regelbunden fysisk aktivitet</w:t>
      </w:r>
      <w:r w:rsidRPr="003E5179">
        <w:t xml:space="preserve">. </w:t>
      </w:r>
      <w:r w:rsidRPr="003E5179">
        <w:rPr>
          <w:b/>
        </w:rPr>
        <w:t>Rekommenderad fysisk aktivitet vid astma</w:t>
      </w:r>
      <w:r w:rsidRPr="003E5179">
        <w:t xml:space="preserve">; </w:t>
      </w:r>
      <w:hyperlink r:id="rId8" w:history="1">
        <w:r w:rsidRPr="003E5179">
          <w:rPr>
            <w:rStyle w:val="Hyperlink"/>
          </w:rPr>
          <w:t>www.fyss.se</w:t>
        </w:r>
      </w:hyperlink>
    </w:p>
    <w:p w14:paraId="0DD6F8C2" w14:textId="77777777" w:rsidR="00512151" w:rsidRPr="003E5179" w:rsidRDefault="00512151" w:rsidP="000D5F10">
      <w:pPr>
        <w:pStyle w:val="Brd"/>
      </w:pPr>
    </w:p>
    <w:p w14:paraId="74762D84" w14:textId="77777777" w:rsidR="002E7447" w:rsidRDefault="00512151" w:rsidP="000D5F10">
      <w:pPr>
        <w:pStyle w:val="Brd"/>
      </w:pPr>
      <w:r w:rsidRPr="00C85D8F">
        <w:t xml:space="preserve">Målet med astmabehandlingen är normal lungfunktion och symtomfrihet även vid fysisk aktivitet. Eftersom astmasjukdomen varierar i svårighetsgrad över tid bör behandlingen följas upp och anpassas. </w:t>
      </w:r>
      <w:r>
        <w:t>Utvärdera behandlingen med ACT (</w:t>
      </w:r>
      <w:proofErr w:type="spellStart"/>
      <w:r>
        <w:t>Asthma</w:t>
      </w:r>
      <w:proofErr w:type="spellEnd"/>
      <w:r>
        <w:t xml:space="preserve"> Control Test)</w:t>
      </w:r>
      <w:r w:rsidR="00CF2008">
        <w:t>;</w:t>
      </w:r>
      <w:r w:rsidR="00184C6C">
        <w:t xml:space="preserve"> </w:t>
      </w:r>
      <w:hyperlink r:id="rId9" w:history="1">
        <w:r w:rsidR="00184C6C" w:rsidRPr="004B5B91">
          <w:rPr>
            <w:rStyle w:val="Hyperlink"/>
          </w:rPr>
          <w:t>www.viss.nu</w:t>
        </w:r>
      </w:hyperlink>
      <w:r w:rsidR="00184C6C">
        <w:t xml:space="preserve">. </w:t>
      </w:r>
    </w:p>
    <w:p w14:paraId="1654B137" w14:textId="77777777" w:rsidR="002E7447" w:rsidRDefault="002E7447" w:rsidP="000D5F10">
      <w:pPr>
        <w:pStyle w:val="Brd"/>
      </w:pPr>
    </w:p>
    <w:p w14:paraId="0B11E6F2" w14:textId="74BD1ED4" w:rsidR="00512151" w:rsidRDefault="00512151" w:rsidP="000D5F10">
      <w:pPr>
        <w:pStyle w:val="Brd"/>
      </w:pPr>
      <w:r>
        <w:t xml:space="preserve">Under graviditet och amning </w:t>
      </w:r>
      <w:r w:rsidRPr="00C85D8F">
        <w:t xml:space="preserve">behandlas </w:t>
      </w:r>
      <w:r>
        <w:t xml:space="preserve">astma </w:t>
      </w:r>
      <w:r w:rsidRPr="00C85D8F">
        <w:t>på samma sätt som annars</w:t>
      </w:r>
      <w:r>
        <w:t>.</w:t>
      </w:r>
    </w:p>
    <w:p w14:paraId="48D59BCB" w14:textId="64416F13" w:rsidR="00512151" w:rsidRPr="003E5179" w:rsidRDefault="00512151" w:rsidP="000D5F10">
      <w:pPr>
        <w:pStyle w:val="Brd"/>
      </w:pPr>
      <w:r w:rsidRPr="00184C6C">
        <w:rPr>
          <w:b/>
          <w:color w:val="000000" w:themeColor="text1"/>
        </w:rPr>
        <w:t>Behandla allergi och astma under graviditet och amning</w:t>
      </w:r>
      <w:r w:rsidR="00184C6C">
        <w:rPr>
          <w:color w:val="000000" w:themeColor="text1"/>
        </w:rPr>
        <w:t>; www.janusinfo.se</w:t>
      </w:r>
    </w:p>
    <w:p w14:paraId="45C69855" w14:textId="77777777" w:rsidR="00512151" w:rsidRPr="003E5179" w:rsidRDefault="00512151" w:rsidP="000D5F10">
      <w:pPr>
        <w:pStyle w:val="Brd"/>
      </w:pPr>
    </w:p>
    <w:p w14:paraId="53D02343" w14:textId="619D2280" w:rsidR="00184C6C" w:rsidRPr="003E5179" w:rsidRDefault="00184C6C" w:rsidP="000D5F10">
      <w:pPr>
        <w:pStyle w:val="Brd"/>
      </w:pPr>
      <w:r>
        <w:t xml:space="preserve">Vid spraybehandling bör </w:t>
      </w:r>
      <w:proofErr w:type="spellStart"/>
      <w:r>
        <w:t>spacer</w:t>
      </w:r>
      <w:proofErr w:type="spellEnd"/>
      <w:r>
        <w:t xml:space="preserve"> förskrivas som hjälpmedel. </w:t>
      </w:r>
    </w:p>
    <w:p w14:paraId="0E1CA32F" w14:textId="77777777" w:rsidR="00512151" w:rsidRPr="003E5179" w:rsidRDefault="00512151" w:rsidP="000D5F10">
      <w:pPr>
        <w:pStyle w:val="Brd"/>
      </w:pPr>
      <w:r w:rsidRPr="00C85D8F">
        <w:rPr>
          <w:b/>
        </w:rPr>
        <w:t xml:space="preserve">Val av </w:t>
      </w:r>
      <w:proofErr w:type="spellStart"/>
      <w:r w:rsidRPr="00C85D8F">
        <w:rPr>
          <w:b/>
        </w:rPr>
        <w:t>spacer</w:t>
      </w:r>
      <w:proofErr w:type="spellEnd"/>
      <w:r w:rsidRPr="00C85D8F">
        <w:rPr>
          <w:b/>
        </w:rPr>
        <w:t xml:space="preserve"> vid förskrivning av sprayinhalator</w:t>
      </w:r>
      <w:r w:rsidRPr="003E5179">
        <w:t xml:space="preserve">; www.janusinfo.se </w:t>
      </w:r>
    </w:p>
    <w:p w14:paraId="7BACFCBD" w14:textId="77777777" w:rsidR="00512151" w:rsidRPr="003E5179" w:rsidRDefault="00512151" w:rsidP="000D5F10">
      <w:pPr>
        <w:pStyle w:val="Brd"/>
      </w:pPr>
    </w:p>
    <w:p w14:paraId="3668E77B" w14:textId="77777777" w:rsidR="00512151" w:rsidRDefault="00512151" w:rsidP="000D5F10">
      <w:pPr>
        <w:pStyle w:val="Brd"/>
        <w:rPr>
          <w:b/>
        </w:rPr>
      </w:pPr>
      <w:r w:rsidRPr="00C85D8F">
        <w:rPr>
          <w:b/>
        </w:rPr>
        <w:t>Inhalera rätt</w:t>
      </w:r>
      <w:r w:rsidRPr="003E5179">
        <w:t xml:space="preserve">; </w:t>
      </w:r>
      <w:r w:rsidRPr="00C85D8F">
        <w:t>instruktionsfilmer på www.janusinfo.se</w:t>
      </w:r>
    </w:p>
    <w:p w14:paraId="7185273B" w14:textId="77777777" w:rsidR="00512151" w:rsidRPr="003E5179" w:rsidRDefault="00512151" w:rsidP="000D5F10">
      <w:pPr>
        <w:pStyle w:val="Brd"/>
      </w:pPr>
      <w:r w:rsidRPr="003E5179">
        <w:rPr>
          <w:b/>
        </w:rPr>
        <w:t>Astma hos vuxna</w:t>
      </w:r>
      <w:r w:rsidRPr="003E5179">
        <w:t xml:space="preserve">; www.viss.nu </w:t>
      </w:r>
    </w:p>
    <w:p w14:paraId="1C3F0290" w14:textId="77777777" w:rsidR="00512151" w:rsidRPr="003E5179" w:rsidRDefault="00512151" w:rsidP="000D5F10">
      <w:pPr>
        <w:pStyle w:val="Brd"/>
      </w:pPr>
      <w:r w:rsidRPr="003E5179">
        <w:rPr>
          <w:b/>
        </w:rPr>
        <w:t>Läkemedelsbehandling vid astma</w:t>
      </w:r>
      <w:r w:rsidRPr="003E5179">
        <w:t>; www.lakemedelsverket.se</w:t>
      </w:r>
    </w:p>
    <w:p w14:paraId="3852192B" w14:textId="77777777" w:rsidR="00512151" w:rsidRPr="003E5179" w:rsidRDefault="00512151" w:rsidP="000D5F10">
      <w:pPr>
        <w:pStyle w:val="Brd"/>
      </w:pPr>
    </w:p>
    <w:p w14:paraId="409C4BB5" w14:textId="77777777" w:rsidR="00512151" w:rsidRPr="003E5179" w:rsidRDefault="00512151" w:rsidP="000D5F10">
      <w:pPr>
        <w:pStyle w:val="Heading2"/>
      </w:pPr>
      <w:r w:rsidRPr="00131329">
        <w:t>Steg 1</w:t>
      </w:r>
    </w:p>
    <w:p w14:paraId="4711245D" w14:textId="77777777" w:rsidR="00512151" w:rsidRPr="003E5179" w:rsidRDefault="00512151" w:rsidP="000D5F10">
      <w:pPr>
        <w:pStyle w:val="Brd"/>
      </w:pPr>
      <w:r w:rsidRPr="00131329">
        <w:t>Astmabesvär enstaka gånger per vecka</w:t>
      </w:r>
    </w:p>
    <w:p w14:paraId="77ACD3CE" w14:textId="77777777" w:rsidR="00512151" w:rsidRPr="003E5179" w:rsidRDefault="00512151" w:rsidP="000D5F10">
      <w:pPr>
        <w:pStyle w:val="Brd"/>
      </w:pPr>
    </w:p>
    <w:p w14:paraId="3C4685BD" w14:textId="451F714D" w:rsidR="00512151" w:rsidRDefault="00512151" w:rsidP="000D5F10">
      <w:pPr>
        <w:pStyle w:val="RubrikVersaler"/>
      </w:pPr>
      <w:r w:rsidRPr="00131329">
        <w:t>KORTVERKANDE BETA-2-STIMULERARE</w:t>
      </w:r>
    </w:p>
    <w:p w14:paraId="624A6220" w14:textId="77777777" w:rsidR="00CF2008" w:rsidRPr="003E5179" w:rsidRDefault="00CF2008" w:rsidP="000D5F10">
      <w:pPr>
        <w:pStyle w:val="RubrikVersaler"/>
      </w:pPr>
    </w:p>
    <w:p w14:paraId="78857FE5" w14:textId="77777777" w:rsidR="00512151" w:rsidRPr="003E5179" w:rsidRDefault="00512151" w:rsidP="000D5F10">
      <w:pPr>
        <w:pStyle w:val="Brd"/>
        <w:rPr>
          <w:b/>
        </w:rPr>
      </w:pPr>
      <w:r w:rsidRPr="003E5179">
        <w:rPr>
          <w:b/>
        </w:rPr>
        <w:t>I första hand</w:t>
      </w:r>
    </w:p>
    <w:p w14:paraId="34886509" w14:textId="77777777" w:rsidR="00512151" w:rsidRPr="003E5179" w:rsidRDefault="00512151" w:rsidP="000D5F10">
      <w:pPr>
        <w:pStyle w:val="PreparatSubstans"/>
      </w:pPr>
      <w:proofErr w:type="spellStart"/>
      <w:r w:rsidRPr="003E5179">
        <w:rPr>
          <w:i/>
        </w:rPr>
        <w:t>salbutamol</w:t>
      </w:r>
      <w:proofErr w:type="spellEnd"/>
      <w:r w:rsidRPr="003E5179">
        <w:tab/>
      </w:r>
      <w:r w:rsidRPr="003E5179">
        <w:tab/>
      </w:r>
      <w:proofErr w:type="spellStart"/>
      <w:r w:rsidRPr="00854585">
        <w:t>Buventol</w:t>
      </w:r>
      <w:proofErr w:type="spellEnd"/>
      <w:r w:rsidRPr="00854585">
        <w:t xml:space="preserve"> </w:t>
      </w:r>
      <w:proofErr w:type="spellStart"/>
      <w:r w:rsidRPr="00854585">
        <w:t>Easyhaler</w:t>
      </w:r>
      <w:proofErr w:type="spellEnd"/>
    </w:p>
    <w:p w14:paraId="6F98D306" w14:textId="77777777" w:rsidR="00512151" w:rsidRPr="003E5179" w:rsidRDefault="00512151" w:rsidP="000D5F10">
      <w:pPr>
        <w:pStyle w:val="Brd"/>
      </w:pPr>
    </w:p>
    <w:p w14:paraId="3D16ED00" w14:textId="1F5D9E1C" w:rsidR="00184C6C" w:rsidRPr="00CF2008" w:rsidRDefault="00512151" w:rsidP="00CF2008">
      <w:pPr>
        <w:pStyle w:val="PreparatSubstans"/>
        <w:pBdr>
          <w:top w:val="none" w:sz="0" w:space="0" w:color="auto"/>
          <w:bottom w:val="none" w:sz="0" w:space="0" w:color="auto"/>
        </w:pBdr>
      </w:pPr>
      <w:r w:rsidRPr="003E5179">
        <w:rPr>
          <w:b/>
        </w:rPr>
        <w:t>I andra hand</w:t>
      </w:r>
      <w:r w:rsidR="00184C6C">
        <w:rPr>
          <w:b/>
        </w:rPr>
        <w:t xml:space="preserve"> </w:t>
      </w:r>
      <w:r w:rsidR="00184C6C" w:rsidRPr="00CF2008">
        <w:t>-</w:t>
      </w:r>
      <w:r w:rsidR="00184C6C">
        <w:rPr>
          <w:b/>
        </w:rPr>
        <w:t xml:space="preserve"> </w:t>
      </w:r>
      <w:r w:rsidR="006946F3">
        <w:t>v</w:t>
      </w:r>
      <w:r w:rsidR="00184C6C" w:rsidRPr="00CF2008">
        <w:t>id svårighet att hantera pulverinhalator</w:t>
      </w:r>
    </w:p>
    <w:p w14:paraId="5B7603EF" w14:textId="77777777" w:rsidR="00512151" w:rsidRPr="003E5179" w:rsidRDefault="00512151" w:rsidP="000D5F10">
      <w:pPr>
        <w:pStyle w:val="PreparatSubstans"/>
        <w:rPr>
          <w:i/>
          <w:lang w:val="en-US"/>
        </w:rPr>
      </w:pPr>
      <w:r w:rsidRPr="003E5179">
        <w:rPr>
          <w:i/>
          <w:lang w:val="en-US"/>
        </w:rPr>
        <w:t>salbutamol</w:t>
      </w:r>
      <w:r w:rsidRPr="003E5179">
        <w:rPr>
          <w:lang w:val="en-US"/>
        </w:rPr>
        <w:tab/>
      </w:r>
      <w:r w:rsidRPr="003E5179">
        <w:rPr>
          <w:lang w:val="en-US"/>
        </w:rPr>
        <w:tab/>
      </w:r>
      <w:proofErr w:type="spellStart"/>
      <w:r w:rsidRPr="003E5179">
        <w:rPr>
          <w:lang w:val="en-US"/>
        </w:rPr>
        <w:t>Airomir</w:t>
      </w:r>
      <w:proofErr w:type="spellEnd"/>
      <w:r w:rsidRPr="003E5179">
        <w:rPr>
          <w:lang w:val="en-US"/>
        </w:rPr>
        <w:t xml:space="preserve"> </w:t>
      </w:r>
      <w:r w:rsidRPr="003E5179">
        <w:rPr>
          <w:i/>
          <w:lang w:val="en-US"/>
        </w:rPr>
        <w:t>spray</w:t>
      </w:r>
      <w:r w:rsidRPr="003E5179">
        <w:rPr>
          <w:lang w:val="en-US"/>
        </w:rPr>
        <w:t xml:space="preserve"> </w:t>
      </w:r>
      <w:r w:rsidRPr="003E5179">
        <w:rPr>
          <w:i/>
          <w:lang w:val="en-US"/>
        </w:rPr>
        <w:t>(med spacer)</w:t>
      </w:r>
    </w:p>
    <w:p w14:paraId="5981E1A8" w14:textId="07C1581A" w:rsidR="00512151" w:rsidRPr="00CF2008" w:rsidRDefault="00512151" w:rsidP="000D5F10">
      <w:pPr>
        <w:pStyle w:val="PreparatSubstans"/>
        <w:rPr>
          <w:i/>
          <w:lang w:val="en-US"/>
        </w:rPr>
      </w:pPr>
      <w:r w:rsidRPr="003E5179">
        <w:rPr>
          <w:i/>
          <w:lang w:val="en-US"/>
        </w:rPr>
        <w:tab/>
      </w:r>
      <w:r w:rsidRPr="003E5179">
        <w:rPr>
          <w:i/>
          <w:lang w:val="en-US"/>
        </w:rPr>
        <w:tab/>
      </w:r>
    </w:p>
    <w:p w14:paraId="66BAD135" w14:textId="77777777" w:rsidR="00512151" w:rsidRPr="00CF2008" w:rsidRDefault="00512151" w:rsidP="00C224F5">
      <w:pPr>
        <w:pStyle w:val="PreparatSubstans"/>
        <w:pBdr>
          <w:top w:val="none" w:sz="0" w:space="0" w:color="auto"/>
          <w:bottom w:val="none" w:sz="0" w:space="0" w:color="auto"/>
        </w:pBdr>
        <w:rPr>
          <w:lang w:val="en-US"/>
        </w:rPr>
      </w:pPr>
    </w:p>
    <w:p w14:paraId="27F8BCAA" w14:textId="77777777" w:rsidR="00512151" w:rsidRPr="00DA7941" w:rsidRDefault="00512151" w:rsidP="000D5F10">
      <w:pPr>
        <w:pStyle w:val="Brd"/>
      </w:pPr>
      <w:r w:rsidRPr="00CF2008">
        <w:t xml:space="preserve">Överväg inhalationssteroid i låg dos vid besvär &gt;2 gånger per månad eller anamnes på </w:t>
      </w:r>
      <w:proofErr w:type="spellStart"/>
      <w:r w:rsidRPr="00CF2008">
        <w:t>exacerbation</w:t>
      </w:r>
      <w:proofErr w:type="spellEnd"/>
      <w:r w:rsidRPr="00CF2008">
        <w:t>.</w:t>
      </w:r>
    </w:p>
    <w:p w14:paraId="0C6A9A81" w14:textId="77777777" w:rsidR="00512151" w:rsidRPr="003E5179" w:rsidRDefault="00512151" w:rsidP="000D5F10">
      <w:pPr>
        <w:pStyle w:val="Brd"/>
      </w:pPr>
    </w:p>
    <w:p w14:paraId="70B60B0C" w14:textId="77777777" w:rsidR="00512151" w:rsidRPr="003E5179" w:rsidRDefault="00512151" w:rsidP="000D5F10">
      <w:pPr>
        <w:pStyle w:val="Heading2"/>
      </w:pPr>
      <w:r w:rsidRPr="003E5179">
        <w:t>Steg 2</w:t>
      </w:r>
    </w:p>
    <w:p w14:paraId="12D2B071" w14:textId="77777777" w:rsidR="00512151" w:rsidRPr="003E5179" w:rsidRDefault="00512151" w:rsidP="000D5F10">
      <w:pPr>
        <w:pStyle w:val="Brd"/>
      </w:pPr>
      <w:r w:rsidRPr="00854585">
        <w:t>Kontinuerliga eller återkommande astmabesvär &gt;2 gånger per vecka</w:t>
      </w:r>
    </w:p>
    <w:p w14:paraId="37C793E0" w14:textId="77777777" w:rsidR="00512151" w:rsidRDefault="00512151" w:rsidP="000D5F10">
      <w:pPr>
        <w:pStyle w:val="Brd"/>
      </w:pPr>
      <w:r w:rsidRPr="003E5179">
        <w:t>Tillägg till steg 1</w:t>
      </w:r>
    </w:p>
    <w:p w14:paraId="7E80D462" w14:textId="77777777" w:rsidR="00512151" w:rsidRPr="003E5179" w:rsidRDefault="00512151" w:rsidP="000D5F10">
      <w:pPr>
        <w:pStyle w:val="Brd"/>
      </w:pPr>
      <w:r w:rsidRPr="00081ACA">
        <w:t>Utvärdera effekten av behandlingen.</w:t>
      </w:r>
      <w:r>
        <w:t xml:space="preserve"> Kontrollera inhalationstekniken vid utebliven effekt.</w:t>
      </w:r>
    </w:p>
    <w:p w14:paraId="2F60B5E7" w14:textId="77777777" w:rsidR="00512151" w:rsidRPr="003E5179" w:rsidRDefault="00512151" w:rsidP="000D5F10">
      <w:pPr>
        <w:pStyle w:val="RubrikVersaler"/>
      </w:pPr>
    </w:p>
    <w:p w14:paraId="59214ED0" w14:textId="77777777" w:rsidR="00C224F5" w:rsidRDefault="00C224F5" w:rsidP="000D5F10">
      <w:pPr>
        <w:pStyle w:val="RubrikVersaler"/>
      </w:pPr>
    </w:p>
    <w:p w14:paraId="49B08C44" w14:textId="77777777" w:rsidR="00C224F5" w:rsidRDefault="00C224F5" w:rsidP="000D5F10">
      <w:pPr>
        <w:pStyle w:val="RubrikVersaler"/>
      </w:pPr>
    </w:p>
    <w:p w14:paraId="064F24A7" w14:textId="77777777" w:rsidR="00C224F5" w:rsidRDefault="00C224F5" w:rsidP="000D5F10">
      <w:pPr>
        <w:pStyle w:val="RubrikVersaler"/>
      </w:pPr>
    </w:p>
    <w:p w14:paraId="2C2F33F7" w14:textId="1501EF89" w:rsidR="00512151" w:rsidRPr="003E5179" w:rsidRDefault="00512151" w:rsidP="000D5F10">
      <w:pPr>
        <w:pStyle w:val="RubrikVersaler"/>
      </w:pPr>
      <w:r w:rsidRPr="00854585">
        <w:t>INHALATIONSSTEROIDER</w:t>
      </w:r>
    </w:p>
    <w:p w14:paraId="29E9446D" w14:textId="77777777" w:rsidR="00512151" w:rsidRPr="003E5179" w:rsidRDefault="00512151" w:rsidP="000D5F10">
      <w:pPr>
        <w:pStyle w:val="Brd"/>
        <w:rPr>
          <w:b/>
        </w:rPr>
      </w:pPr>
      <w:r w:rsidRPr="003E5179">
        <w:rPr>
          <w:b/>
        </w:rPr>
        <w:t>I första hand</w:t>
      </w:r>
    </w:p>
    <w:p w14:paraId="74F2DE30" w14:textId="77777777" w:rsidR="00512151" w:rsidRPr="003E5179" w:rsidRDefault="00512151" w:rsidP="000D5F10">
      <w:pPr>
        <w:pStyle w:val="PreparatSubstans"/>
      </w:pPr>
      <w:proofErr w:type="spellStart"/>
      <w:r w:rsidRPr="003E5179">
        <w:rPr>
          <w:i/>
        </w:rPr>
        <w:t>budesonid</w:t>
      </w:r>
      <w:proofErr w:type="spellEnd"/>
      <w:r w:rsidRPr="003E5179">
        <w:tab/>
      </w:r>
      <w:r w:rsidRPr="003E5179">
        <w:tab/>
      </w:r>
      <w:proofErr w:type="spellStart"/>
      <w:r w:rsidRPr="00854585">
        <w:t>Giona</w:t>
      </w:r>
      <w:proofErr w:type="spellEnd"/>
      <w:r w:rsidRPr="00854585">
        <w:t xml:space="preserve"> </w:t>
      </w:r>
      <w:proofErr w:type="spellStart"/>
      <w:r w:rsidRPr="00854585">
        <w:t>Easyhaler</w:t>
      </w:r>
      <w:proofErr w:type="spellEnd"/>
    </w:p>
    <w:p w14:paraId="2442DA6A" w14:textId="77777777" w:rsidR="00512151" w:rsidRPr="003E5179" w:rsidRDefault="00512151" w:rsidP="000D5F10">
      <w:pPr>
        <w:pStyle w:val="Brd"/>
      </w:pPr>
    </w:p>
    <w:p w14:paraId="48975CB5" w14:textId="41593430" w:rsidR="006946F3" w:rsidRPr="003E5179" w:rsidRDefault="00512151" w:rsidP="00CF2008">
      <w:pPr>
        <w:pStyle w:val="PreparatSubstans"/>
        <w:pBdr>
          <w:top w:val="none" w:sz="0" w:space="0" w:color="auto"/>
          <w:bottom w:val="none" w:sz="0" w:space="0" w:color="auto"/>
        </w:pBdr>
        <w:rPr>
          <w:i/>
        </w:rPr>
      </w:pPr>
      <w:r w:rsidRPr="003E5179">
        <w:rPr>
          <w:b/>
        </w:rPr>
        <w:t>I andra hand</w:t>
      </w:r>
      <w:r w:rsidR="006946F3">
        <w:rPr>
          <w:b/>
        </w:rPr>
        <w:t xml:space="preserve"> </w:t>
      </w:r>
      <w:r w:rsidR="006946F3">
        <w:t xml:space="preserve">- </w:t>
      </w:r>
      <w:r w:rsidR="006946F3" w:rsidRPr="00CF2008">
        <w:t>vid svårighet att hantera pulverinhalator</w:t>
      </w:r>
    </w:p>
    <w:p w14:paraId="2F0D3E98" w14:textId="02D3EA40" w:rsidR="00512151" w:rsidRPr="003E5179" w:rsidRDefault="00512151" w:rsidP="000D5F10">
      <w:pPr>
        <w:pStyle w:val="PreparatSubstans"/>
        <w:rPr>
          <w:i/>
        </w:rPr>
      </w:pPr>
      <w:proofErr w:type="spellStart"/>
      <w:r w:rsidRPr="00854585">
        <w:rPr>
          <w:i/>
        </w:rPr>
        <w:t>ciklesonid</w:t>
      </w:r>
      <w:proofErr w:type="spellEnd"/>
      <w:r w:rsidRPr="003E5179">
        <w:tab/>
      </w:r>
      <w:r w:rsidRPr="003E5179">
        <w:tab/>
      </w:r>
      <w:proofErr w:type="spellStart"/>
      <w:r w:rsidRPr="00576A4C">
        <w:t>Alvesco</w:t>
      </w:r>
      <w:proofErr w:type="spellEnd"/>
      <w:r w:rsidR="00AA5F24" w:rsidRPr="00576A4C">
        <w:t xml:space="preserve"> </w:t>
      </w:r>
      <w:r w:rsidRPr="003E5179">
        <w:rPr>
          <w:i/>
        </w:rPr>
        <w:t xml:space="preserve">spray (med </w:t>
      </w:r>
      <w:proofErr w:type="spellStart"/>
      <w:r w:rsidRPr="003E5179">
        <w:rPr>
          <w:i/>
        </w:rPr>
        <w:t>spacer</w:t>
      </w:r>
      <w:proofErr w:type="spellEnd"/>
      <w:r w:rsidRPr="003E5179">
        <w:rPr>
          <w:i/>
        </w:rPr>
        <w:t xml:space="preserve">) </w:t>
      </w:r>
    </w:p>
    <w:p w14:paraId="3B68783E" w14:textId="77777777" w:rsidR="00512151" w:rsidRPr="003E5179" w:rsidRDefault="00512151" w:rsidP="000D5F10">
      <w:pPr>
        <w:pStyle w:val="Brd"/>
      </w:pPr>
    </w:p>
    <w:p w14:paraId="31D9B35F" w14:textId="77777777" w:rsidR="00512151" w:rsidRPr="003E5179" w:rsidRDefault="00512151" w:rsidP="000D5F10">
      <w:pPr>
        <w:pStyle w:val="Heading2"/>
      </w:pPr>
      <w:r w:rsidRPr="003E5179">
        <w:t>Steg 3</w:t>
      </w:r>
    </w:p>
    <w:p w14:paraId="07C31CFB" w14:textId="77777777" w:rsidR="00512151" w:rsidRPr="003E5179" w:rsidRDefault="00512151" w:rsidP="000D5F10">
      <w:pPr>
        <w:pStyle w:val="Brd"/>
      </w:pPr>
      <w:r w:rsidRPr="003E5179">
        <w:t>Kvarstående astmabesvär</w:t>
      </w:r>
    </w:p>
    <w:p w14:paraId="633B7803" w14:textId="77777777" w:rsidR="00512151" w:rsidRPr="003E5179" w:rsidRDefault="00512151" w:rsidP="000D5F10">
      <w:pPr>
        <w:pStyle w:val="Brd"/>
      </w:pPr>
    </w:p>
    <w:p w14:paraId="7B77F915" w14:textId="77777777" w:rsidR="00512151" w:rsidRPr="003E5179" w:rsidRDefault="00512151" w:rsidP="000D5F10">
      <w:pPr>
        <w:pStyle w:val="Brd"/>
      </w:pPr>
      <w:r w:rsidRPr="00854585">
        <w:t>Det är viktigt att utvärdera effekten av inhalationssteroid innan långverkande beta-2-stimulerare (LABA) läggs till. Inhalationssteroid ska alltid behållas då LABA läggs till.</w:t>
      </w:r>
    </w:p>
    <w:p w14:paraId="449B8D58" w14:textId="77777777" w:rsidR="00512151" w:rsidRPr="003E5179" w:rsidRDefault="00512151" w:rsidP="000D5F10">
      <w:pPr>
        <w:pStyle w:val="Brd"/>
      </w:pPr>
    </w:p>
    <w:p w14:paraId="1E8A4668" w14:textId="77777777" w:rsidR="00512151" w:rsidRPr="003E5179" w:rsidRDefault="00512151" w:rsidP="000D5F10">
      <w:pPr>
        <w:pStyle w:val="RubrikVersaler"/>
      </w:pPr>
      <w:r w:rsidRPr="003E5179">
        <w:t xml:space="preserve">KOMBINATIONSPREPARAT STEROID OCH LABA </w:t>
      </w:r>
    </w:p>
    <w:p w14:paraId="39BBCAAA" w14:textId="77777777" w:rsidR="00512151" w:rsidRPr="003E5179" w:rsidRDefault="00512151" w:rsidP="000D5F10">
      <w:pPr>
        <w:pStyle w:val="Brd"/>
        <w:rPr>
          <w:b/>
        </w:rPr>
      </w:pPr>
      <w:r w:rsidRPr="003E5179">
        <w:rPr>
          <w:b/>
        </w:rPr>
        <w:t xml:space="preserve">I första hand  </w:t>
      </w:r>
    </w:p>
    <w:p w14:paraId="745AAF26" w14:textId="77777777" w:rsidR="00512151" w:rsidRPr="003E5179" w:rsidRDefault="00512151" w:rsidP="000D5F10">
      <w:pPr>
        <w:pStyle w:val="PreparatSubstans"/>
      </w:pPr>
      <w:proofErr w:type="spellStart"/>
      <w:r w:rsidRPr="003E5179">
        <w:rPr>
          <w:i/>
        </w:rPr>
        <w:t>budesonid</w:t>
      </w:r>
      <w:proofErr w:type="spellEnd"/>
      <w:r w:rsidRPr="003E5179">
        <w:t xml:space="preserve"> </w:t>
      </w:r>
      <w:r w:rsidRPr="003E5179">
        <w:tab/>
      </w:r>
      <w:r w:rsidRPr="003E5179">
        <w:tab/>
      </w:r>
      <w:proofErr w:type="spellStart"/>
      <w:r w:rsidRPr="00854585">
        <w:t>Bufomix</w:t>
      </w:r>
      <w:proofErr w:type="spellEnd"/>
      <w:r w:rsidRPr="00854585">
        <w:t xml:space="preserve"> </w:t>
      </w:r>
      <w:proofErr w:type="spellStart"/>
      <w:r w:rsidRPr="00854585">
        <w:t>Easyhaler</w:t>
      </w:r>
      <w:proofErr w:type="spellEnd"/>
    </w:p>
    <w:p w14:paraId="55FE4B60" w14:textId="77777777" w:rsidR="00512151" w:rsidRPr="003E5179" w:rsidRDefault="00512151" w:rsidP="000D5F10">
      <w:pPr>
        <w:pStyle w:val="PreparatSubstans"/>
      </w:pPr>
      <w:r w:rsidRPr="003E5179">
        <w:t xml:space="preserve">+ </w:t>
      </w:r>
      <w:proofErr w:type="spellStart"/>
      <w:r w:rsidRPr="003E5179">
        <w:rPr>
          <w:i/>
        </w:rPr>
        <w:t>formoterol</w:t>
      </w:r>
      <w:proofErr w:type="spellEnd"/>
      <w:r w:rsidRPr="003E5179">
        <w:tab/>
      </w:r>
      <w:r w:rsidRPr="003E5179">
        <w:tab/>
      </w:r>
    </w:p>
    <w:p w14:paraId="179E8469" w14:textId="77777777" w:rsidR="00512151" w:rsidRPr="003E5179" w:rsidRDefault="00512151" w:rsidP="000D5F10">
      <w:pPr>
        <w:pStyle w:val="Brd"/>
      </w:pPr>
    </w:p>
    <w:p w14:paraId="374A5E27" w14:textId="77777777" w:rsidR="00512151" w:rsidRPr="003E5179" w:rsidRDefault="00512151" w:rsidP="000D5F10">
      <w:pPr>
        <w:pStyle w:val="Brd"/>
      </w:pPr>
    </w:p>
    <w:p w14:paraId="3B0AC5E0" w14:textId="77777777" w:rsidR="00512151" w:rsidRPr="003E5179" w:rsidRDefault="00512151" w:rsidP="000D5F10">
      <w:pPr>
        <w:pStyle w:val="Brd"/>
        <w:rPr>
          <w:b/>
        </w:rPr>
      </w:pPr>
      <w:r w:rsidRPr="003E5179">
        <w:rPr>
          <w:b/>
        </w:rPr>
        <w:t xml:space="preserve">I andra hand </w:t>
      </w:r>
    </w:p>
    <w:p w14:paraId="2755F5B2" w14:textId="77777777" w:rsidR="00512151" w:rsidRPr="003E5179" w:rsidRDefault="00512151" w:rsidP="000D5F10">
      <w:pPr>
        <w:pStyle w:val="PreparatSubstans"/>
      </w:pPr>
      <w:proofErr w:type="spellStart"/>
      <w:r w:rsidRPr="003E5179">
        <w:rPr>
          <w:i/>
        </w:rPr>
        <w:t>flutikason</w:t>
      </w:r>
      <w:proofErr w:type="spellEnd"/>
      <w:r w:rsidRPr="003E5179">
        <w:tab/>
      </w:r>
      <w:r w:rsidRPr="003E5179">
        <w:tab/>
      </w:r>
      <w:proofErr w:type="spellStart"/>
      <w:r w:rsidRPr="00854585">
        <w:t>Flutiform</w:t>
      </w:r>
      <w:proofErr w:type="spellEnd"/>
      <w:r w:rsidRPr="00854585">
        <w:t xml:space="preserve"> </w:t>
      </w:r>
      <w:r w:rsidRPr="003E5179">
        <w:rPr>
          <w:i/>
        </w:rPr>
        <w:t xml:space="preserve">spray (med </w:t>
      </w:r>
      <w:proofErr w:type="spellStart"/>
      <w:r w:rsidRPr="003E5179">
        <w:rPr>
          <w:i/>
        </w:rPr>
        <w:t>spacer</w:t>
      </w:r>
      <w:proofErr w:type="spellEnd"/>
      <w:r w:rsidRPr="003E5179">
        <w:rPr>
          <w:i/>
        </w:rPr>
        <w:t>)</w:t>
      </w:r>
    </w:p>
    <w:p w14:paraId="27BF86E8" w14:textId="77777777" w:rsidR="00512151" w:rsidRPr="003E5179" w:rsidRDefault="00512151" w:rsidP="000D5F10">
      <w:pPr>
        <w:pStyle w:val="PreparatSubstans"/>
        <w:rPr>
          <w:i/>
        </w:rPr>
      </w:pPr>
      <w:r w:rsidRPr="003E5179">
        <w:t xml:space="preserve">+ </w:t>
      </w:r>
      <w:proofErr w:type="spellStart"/>
      <w:r w:rsidRPr="003E5179">
        <w:rPr>
          <w:i/>
        </w:rPr>
        <w:t>formoterol</w:t>
      </w:r>
      <w:proofErr w:type="spellEnd"/>
      <w:r>
        <w:tab/>
      </w:r>
      <w:r>
        <w:tab/>
      </w:r>
      <w:r w:rsidRPr="003E5179">
        <w:rPr>
          <w:i/>
        </w:rPr>
        <w:t>Vid svårighet att hantera pulverinhalator</w:t>
      </w:r>
    </w:p>
    <w:p w14:paraId="79A73291" w14:textId="77777777" w:rsidR="00512151" w:rsidRPr="003E5179" w:rsidRDefault="00512151" w:rsidP="000D5F10">
      <w:pPr>
        <w:pStyle w:val="Brd"/>
      </w:pPr>
    </w:p>
    <w:p w14:paraId="5FB82792" w14:textId="77777777" w:rsidR="00512151" w:rsidRPr="003E5179" w:rsidRDefault="00512151" w:rsidP="000D5F10">
      <w:pPr>
        <w:pStyle w:val="Brd"/>
      </w:pPr>
    </w:p>
    <w:p w14:paraId="36D2FAEF" w14:textId="77777777" w:rsidR="00512151" w:rsidRPr="003E5179" w:rsidRDefault="00512151" w:rsidP="000D5F10">
      <w:pPr>
        <w:pStyle w:val="Heading3"/>
        <w:rPr>
          <w:sz w:val="24"/>
          <w:szCs w:val="24"/>
        </w:rPr>
      </w:pPr>
      <w:r w:rsidRPr="003E5179">
        <w:rPr>
          <w:sz w:val="24"/>
          <w:szCs w:val="24"/>
        </w:rPr>
        <w:t>Astma hos barn och ungdomar</w:t>
      </w:r>
    </w:p>
    <w:p w14:paraId="56F17612" w14:textId="77777777" w:rsidR="00512151" w:rsidRPr="003E5179" w:rsidRDefault="00512151" w:rsidP="000D5F10">
      <w:pPr>
        <w:pStyle w:val="Brd"/>
        <w:rPr>
          <w:b/>
        </w:rPr>
      </w:pPr>
    </w:p>
    <w:p w14:paraId="084B62D0" w14:textId="77777777" w:rsidR="00512151" w:rsidRPr="003E5179" w:rsidRDefault="00512151" w:rsidP="000D5F10">
      <w:pPr>
        <w:pStyle w:val="Brd"/>
      </w:pPr>
      <w:r w:rsidRPr="00B60726">
        <w:rPr>
          <w:b/>
        </w:rPr>
        <w:t>Klokt råd</w:t>
      </w:r>
      <w:r w:rsidRPr="003E5179">
        <w:rPr>
          <w:b/>
        </w:rPr>
        <w:t>:</w:t>
      </w:r>
      <w:r w:rsidRPr="003E5179">
        <w:t xml:space="preserve"> Lär patienten att inhalera rätt!</w:t>
      </w:r>
    </w:p>
    <w:p w14:paraId="4F1A89F9" w14:textId="77777777" w:rsidR="00512151" w:rsidRPr="003E5179" w:rsidRDefault="00512151" w:rsidP="000D5F10">
      <w:pPr>
        <w:pStyle w:val="Brd"/>
      </w:pPr>
    </w:p>
    <w:p w14:paraId="482BE914" w14:textId="77777777" w:rsidR="00512151" w:rsidRPr="003E5179" w:rsidRDefault="00512151" w:rsidP="000D5F10">
      <w:pPr>
        <w:pStyle w:val="Brd"/>
        <w:rPr>
          <w:b/>
        </w:rPr>
      </w:pPr>
      <w:r w:rsidRPr="003E5179">
        <w:rPr>
          <w:b/>
        </w:rPr>
        <w:t>Hälsosamma levnadsvanor</w:t>
      </w:r>
    </w:p>
    <w:p w14:paraId="57997304" w14:textId="77777777" w:rsidR="00512151" w:rsidRPr="003E5179" w:rsidRDefault="00512151" w:rsidP="00512151">
      <w:pPr>
        <w:pStyle w:val="Brd"/>
        <w:numPr>
          <w:ilvl w:val="0"/>
          <w:numId w:val="29"/>
        </w:numPr>
      </w:pPr>
      <w:r w:rsidRPr="00854585">
        <w:t xml:space="preserve">Rekommendera rökstopp och erbjud stödjande insatser. Gäller även föräldrar som röker. Läs om </w:t>
      </w:r>
      <w:r w:rsidRPr="003E5179">
        <w:rPr>
          <w:b/>
        </w:rPr>
        <w:t>Nikotinberoende</w:t>
      </w:r>
      <w:r w:rsidRPr="003E5179">
        <w:t xml:space="preserve"> på sid xx</w:t>
      </w:r>
    </w:p>
    <w:p w14:paraId="34DE369F" w14:textId="77777777" w:rsidR="00512151" w:rsidRPr="003E5179" w:rsidRDefault="00512151" w:rsidP="00512151">
      <w:pPr>
        <w:pStyle w:val="Brd"/>
        <w:numPr>
          <w:ilvl w:val="0"/>
          <w:numId w:val="29"/>
        </w:numPr>
      </w:pPr>
      <w:r w:rsidRPr="00854585">
        <w:t>Regelbunden fysisk aktivitet</w:t>
      </w:r>
      <w:r w:rsidRPr="003E5179">
        <w:t xml:space="preserve">. </w:t>
      </w:r>
      <w:r w:rsidRPr="003E5179">
        <w:rPr>
          <w:b/>
        </w:rPr>
        <w:t>Rekommenderad fysisk aktivitet vid astma</w:t>
      </w:r>
      <w:r w:rsidRPr="003E5179">
        <w:t>; www.fyss.se</w:t>
      </w:r>
    </w:p>
    <w:p w14:paraId="4BE24741" w14:textId="77777777" w:rsidR="00512151" w:rsidRPr="003E5179" w:rsidRDefault="00512151" w:rsidP="000D5F10">
      <w:pPr>
        <w:pStyle w:val="Brd"/>
      </w:pPr>
    </w:p>
    <w:p w14:paraId="42D46C1E" w14:textId="5BA5B6D0" w:rsidR="00512151" w:rsidRPr="00EA55CF" w:rsidRDefault="00512151" w:rsidP="000D5F10">
      <w:pPr>
        <w:pStyle w:val="Brd"/>
      </w:pPr>
      <w:r w:rsidRPr="00854585">
        <w:t>Målet med astmabehandlingen är normal lungfunktion och symtomfrihet även vid fysisk aktivitet. Eftersom astmasjukdomen varierar i svårighetsgrad över tid bör behandlingen följas upp och anpassas.</w:t>
      </w:r>
      <w:r w:rsidR="00946645">
        <w:t xml:space="preserve"> </w:t>
      </w:r>
      <w:r w:rsidR="00143CFC">
        <w:t>Hos barn i åldern 4</w:t>
      </w:r>
      <w:r w:rsidR="00EA55CF">
        <w:t>–</w:t>
      </w:r>
      <w:r w:rsidR="00143CFC">
        <w:t xml:space="preserve">11 år </w:t>
      </w:r>
      <w:r w:rsidR="00143CFC" w:rsidRPr="00EA55CF">
        <w:t>u</w:t>
      </w:r>
      <w:r w:rsidR="006946F3" w:rsidRPr="00EA55CF">
        <w:t xml:space="preserve">tvärdera behandlingen med C-ACT (Children </w:t>
      </w:r>
      <w:proofErr w:type="spellStart"/>
      <w:r w:rsidR="006946F3" w:rsidRPr="00EA55CF">
        <w:t>Asthma</w:t>
      </w:r>
      <w:proofErr w:type="spellEnd"/>
      <w:r w:rsidR="006946F3" w:rsidRPr="00EA55CF">
        <w:t xml:space="preserve"> Control Test)</w:t>
      </w:r>
    </w:p>
    <w:p w14:paraId="6A449D21" w14:textId="77777777" w:rsidR="00512151" w:rsidRPr="003E5179" w:rsidRDefault="00512151" w:rsidP="000D5F10">
      <w:pPr>
        <w:pStyle w:val="Brd"/>
      </w:pPr>
    </w:p>
    <w:p w14:paraId="44E73D24" w14:textId="77777777" w:rsidR="002E7447" w:rsidRDefault="006946F3" w:rsidP="000D5F10">
      <w:pPr>
        <w:pStyle w:val="Brd"/>
      </w:pPr>
      <w:r>
        <w:t xml:space="preserve">Vid spraybehandling bör </w:t>
      </w:r>
      <w:proofErr w:type="spellStart"/>
      <w:r>
        <w:t>spacer</w:t>
      </w:r>
      <w:proofErr w:type="spellEnd"/>
      <w:r>
        <w:t xml:space="preserve"> förskrivas som hjälpmedel</w:t>
      </w:r>
      <w:r w:rsidR="00EA55CF">
        <w:t xml:space="preserve">. </w:t>
      </w:r>
      <w:r w:rsidR="00512151" w:rsidRPr="00854585">
        <w:t>Till barn under 4 år bör även mask förskrivas.</w:t>
      </w:r>
      <w:r w:rsidR="002E7447">
        <w:t xml:space="preserve"> </w:t>
      </w:r>
    </w:p>
    <w:p w14:paraId="504E3206" w14:textId="20DFCDCF" w:rsidR="00512151" w:rsidRPr="003E5179" w:rsidRDefault="00512151" w:rsidP="000D5F10">
      <w:pPr>
        <w:pStyle w:val="Brd"/>
      </w:pPr>
      <w:r w:rsidRPr="00854585">
        <w:rPr>
          <w:b/>
        </w:rPr>
        <w:t xml:space="preserve">Val av </w:t>
      </w:r>
      <w:proofErr w:type="spellStart"/>
      <w:r w:rsidRPr="00854585">
        <w:rPr>
          <w:b/>
        </w:rPr>
        <w:t>spacer</w:t>
      </w:r>
      <w:proofErr w:type="spellEnd"/>
      <w:r w:rsidRPr="00854585">
        <w:rPr>
          <w:b/>
        </w:rPr>
        <w:t xml:space="preserve"> vid förskrivning av sprayinhalator</w:t>
      </w:r>
      <w:r w:rsidRPr="003E5179">
        <w:t xml:space="preserve">; </w:t>
      </w:r>
      <w:hyperlink r:id="rId10" w:history="1">
        <w:r w:rsidRPr="003E5179">
          <w:rPr>
            <w:rStyle w:val="Hyperlink"/>
          </w:rPr>
          <w:t>www.janusinfo.se</w:t>
        </w:r>
      </w:hyperlink>
    </w:p>
    <w:p w14:paraId="62E1E200" w14:textId="77777777" w:rsidR="00512151" w:rsidRPr="003E5179" w:rsidRDefault="00512151" w:rsidP="000D5F10">
      <w:pPr>
        <w:pStyle w:val="Brd"/>
      </w:pPr>
    </w:p>
    <w:p w14:paraId="0EA80154" w14:textId="77777777" w:rsidR="00512151" w:rsidRDefault="00512151" w:rsidP="000D5F10">
      <w:pPr>
        <w:pStyle w:val="Brd"/>
        <w:rPr>
          <w:b/>
        </w:rPr>
      </w:pPr>
      <w:r w:rsidRPr="00854585">
        <w:rPr>
          <w:b/>
        </w:rPr>
        <w:t>Inhalera rätt</w:t>
      </w:r>
      <w:r w:rsidRPr="003E5179">
        <w:t xml:space="preserve">; </w:t>
      </w:r>
      <w:r w:rsidRPr="00854585">
        <w:t>instruktionsfilmer på www.janusinfo.se</w:t>
      </w:r>
    </w:p>
    <w:p w14:paraId="5E47B97F" w14:textId="77777777" w:rsidR="00512151" w:rsidRPr="003E5179" w:rsidRDefault="00512151" w:rsidP="000D5F10">
      <w:pPr>
        <w:pStyle w:val="Brd"/>
      </w:pPr>
      <w:r w:rsidRPr="00854585">
        <w:rPr>
          <w:b/>
        </w:rPr>
        <w:t>Astma/obstruktiv bronkit hos barn och ungdomar</w:t>
      </w:r>
      <w:r w:rsidRPr="003E5179">
        <w:t xml:space="preserve">; www.viss.nu </w:t>
      </w:r>
    </w:p>
    <w:p w14:paraId="00A43002" w14:textId="77777777" w:rsidR="00512151" w:rsidRPr="003E5179" w:rsidRDefault="00512151" w:rsidP="000D5F10">
      <w:pPr>
        <w:pStyle w:val="Brd"/>
      </w:pPr>
      <w:r w:rsidRPr="00854585">
        <w:rPr>
          <w:b/>
        </w:rPr>
        <w:t>Läkemedelsbehandling vid astma</w:t>
      </w:r>
      <w:r w:rsidRPr="003E5179">
        <w:t xml:space="preserve">; </w:t>
      </w:r>
      <w:hyperlink r:id="rId11" w:history="1">
        <w:r w:rsidRPr="003E5179">
          <w:rPr>
            <w:rStyle w:val="Hyperlink"/>
          </w:rPr>
          <w:t>www.lakemedelsverket.se</w:t>
        </w:r>
      </w:hyperlink>
    </w:p>
    <w:p w14:paraId="35D25B4C" w14:textId="486378D7" w:rsidR="00512151" w:rsidRDefault="00512151" w:rsidP="000D5F10">
      <w:pPr>
        <w:pStyle w:val="Brd"/>
      </w:pPr>
    </w:p>
    <w:p w14:paraId="2B1FBDF4" w14:textId="7BC6F80D" w:rsidR="00EA55CF" w:rsidRDefault="00EA55CF" w:rsidP="000D5F10">
      <w:pPr>
        <w:pStyle w:val="Brd"/>
      </w:pPr>
    </w:p>
    <w:p w14:paraId="1B2716B1" w14:textId="459E4377" w:rsidR="00EA55CF" w:rsidRDefault="00EA55CF" w:rsidP="000D5F10">
      <w:pPr>
        <w:pStyle w:val="Brd"/>
      </w:pPr>
    </w:p>
    <w:p w14:paraId="638F0ACA" w14:textId="019DCA11" w:rsidR="00EA55CF" w:rsidRDefault="00EA55CF" w:rsidP="000D5F10">
      <w:pPr>
        <w:pStyle w:val="Brd"/>
      </w:pPr>
    </w:p>
    <w:p w14:paraId="1D5DAA1F" w14:textId="2D5426BB" w:rsidR="00EA55CF" w:rsidRDefault="00EA55CF" w:rsidP="000D5F10">
      <w:pPr>
        <w:pStyle w:val="Brd"/>
      </w:pPr>
    </w:p>
    <w:p w14:paraId="105E8D25" w14:textId="16597EED" w:rsidR="00EA55CF" w:rsidRDefault="00EA55CF" w:rsidP="000D5F10">
      <w:pPr>
        <w:pStyle w:val="Brd"/>
      </w:pPr>
    </w:p>
    <w:p w14:paraId="026707F4" w14:textId="77777777" w:rsidR="00EA55CF" w:rsidRPr="003E5179" w:rsidRDefault="00EA55CF" w:rsidP="000D5F10">
      <w:pPr>
        <w:pStyle w:val="Brd"/>
      </w:pPr>
    </w:p>
    <w:p w14:paraId="620550A5" w14:textId="77777777" w:rsidR="00512151" w:rsidRPr="003E5179" w:rsidRDefault="00512151" w:rsidP="000D5F10">
      <w:pPr>
        <w:pStyle w:val="Heading2"/>
      </w:pPr>
      <w:r w:rsidRPr="00854585">
        <w:lastRenderedPageBreak/>
        <w:t>Barn 6 mån–6 år</w:t>
      </w:r>
    </w:p>
    <w:p w14:paraId="00F3ADAD" w14:textId="77777777" w:rsidR="00512151" w:rsidRPr="003E5179" w:rsidRDefault="00512151" w:rsidP="000D5F10">
      <w:pPr>
        <w:pStyle w:val="Brd"/>
        <w:rPr>
          <w:b/>
        </w:rPr>
      </w:pPr>
      <w:r w:rsidRPr="00854585">
        <w:rPr>
          <w:b/>
        </w:rPr>
        <w:t>Lindriga infektionsutlösta besvär</w:t>
      </w:r>
    </w:p>
    <w:p w14:paraId="1F5A7042" w14:textId="77777777" w:rsidR="00512151" w:rsidRPr="003E5179" w:rsidRDefault="00512151" w:rsidP="000D5F10">
      <w:pPr>
        <w:pStyle w:val="PreparatSubstans"/>
        <w:rPr>
          <w:lang w:val="en-US"/>
        </w:rPr>
      </w:pPr>
      <w:r w:rsidRPr="003E5179">
        <w:rPr>
          <w:i/>
          <w:lang w:val="en-US"/>
        </w:rPr>
        <w:t>salbutamol</w:t>
      </w:r>
      <w:r w:rsidRPr="003E5179">
        <w:rPr>
          <w:lang w:val="en-US"/>
        </w:rPr>
        <w:tab/>
      </w:r>
      <w:r w:rsidRPr="003E5179">
        <w:rPr>
          <w:lang w:val="en-US"/>
        </w:rPr>
        <w:tab/>
      </w:r>
      <w:proofErr w:type="spellStart"/>
      <w:r w:rsidRPr="003E5179">
        <w:rPr>
          <w:lang w:val="en-US"/>
        </w:rPr>
        <w:t>Airomir</w:t>
      </w:r>
      <w:proofErr w:type="spellEnd"/>
      <w:r w:rsidRPr="003E5179">
        <w:rPr>
          <w:lang w:val="en-US"/>
        </w:rPr>
        <w:t xml:space="preserve"> </w:t>
      </w:r>
      <w:r w:rsidRPr="003E5179">
        <w:rPr>
          <w:i/>
          <w:lang w:val="en-US"/>
        </w:rPr>
        <w:t>spray (med spacer)</w:t>
      </w:r>
    </w:p>
    <w:p w14:paraId="6B916679" w14:textId="77777777" w:rsidR="00512151" w:rsidRPr="003E5179" w:rsidRDefault="00512151" w:rsidP="000D5F10">
      <w:pPr>
        <w:pStyle w:val="Brd"/>
        <w:rPr>
          <w:lang w:val="en-US"/>
        </w:rPr>
      </w:pPr>
    </w:p>
    <w:p w14:paraId="441514C6" w14:textId="77777777" w:rsidR="00512151" w:rsidRPr="003E5179" w:rsidRDefault="00512151" w:rsidP="000D5F10">
      <w:pPr>
        <w:pStyle w:val="Brd"/>
        <w:rPr>
          <w:b/>
        </w:rPr>
      </w:pPr>
      <w:r w:rsidRPr="00854585">
        <w:rPr>
          <w:b/>
        </w:rPr>
        <w:t>Episodisk astma (cirka 10 dagars behandling)</w:t>
      </w:r>
    </w:p>
    <w:p w14:paraId="77CAC5DF" w14:textId="77777777" w:rsidR="00512151" w:rsidRPr="006E747D" w:rsidRDefault="00512151" w:rsidP="000D5F10">
      <w:pPr>
        <w:pStyle w:val="PreparatSubstans"/>
      </w:pPr>
      <w:proofErr w:type="spellStart"/>
      <w:r w:rsidRPr="006E747D">
        <w:rPr>
          <w:i/>
        </w:rPr>
        <w:t>flutikason</w:t>
      </w:r>
      <w:proofErr w:type="spellEnd"/>
      <w:r w:rsidRPr="006E747D">
        <w:tab/>
      </w:r>
      <w:r w:rsidRPr="003E5179">
        <w:rPr>
          <w:rFonts w:ascii="Wingdings" w:hAnsi="Wingdings"/>
        </w:rPr>
        <w:t></w:t>
      </w:r>
      <w:r w:rsidRPr="006E747D">
        <w:tab/>
      </w:r>
      <w:proofErr w:type="spellStart"/>
      <w:r w:rsidRPr="006E747D">
        <w:t>Flutide</w:t>
      </w:r>
      <w:proofErr w:type="spellEnd"/>
      <w:r w:rsidRPr="006E747D">
        <w:t xml:space="preserve"> </w:t>
      </w:r>
      <w:proofErr w:type="spellStart"/>
      <w:r w:rsidRPr="006E747D">
        <w:t>Evohaler</w:t>
      </w:r>
      <w:proofErr w:type="spellEnd"/>
      <w:r w:rsidRPr="006E747D">
        <w:t xml:space="preserve">, </w:t>
      </w:r>
      <w:proofErr w:type="spellStart"/>
      <w:r w:rsidRPr="006E747D">
        <w:t>Icsori</w:t>
      </w:r>
      <w:proofErr w:type="spellEnd"/>
      <w:r w:rsidRPr="006E747D">
        <w:rPr>
          <w:i/>
        </w:rPr>
        <w:t xml:space="preserve"> spray (med </w:t>
      </w:r>
      <w:proofErr w:type="spellStart"/>
      <w:r w:rsidRPr="006E747D">
        <w:rPr>
          <w:i/>
        </w:rPr>
        <w:t>spacer</w:t>
      </w:r>
      <w:proofErr w:type="spellEnd"/>
      <w:r w:rsidRPr="006E747D">
        <w:rPr>
          <w:i/>
        </w:rPr>
        <w:t>)</w:t>
      </w:r>
      <w:r w:rsidRPr="006E747D">
        <w:t xml:space="preserve">  </w:t>
      </w:r>
    </w:p>
    <w:p w14:paraId="3915E2F7" w14:textId="77777777" w:rsidR="00512151" w:rsidRPr="00081ACA" w:rsidRDefault="00512151" w:rsidP="000D5F10">
      <w:pPr>
        <w:pStyle w:val="PreparatSubstans"/>
        <w:rPr>
          <w:i/>
        </w:rPr>
      </w:pPr>
      <w:r w:rsidRPr="006E747D">
        <w:tab/>
      </w:r>
      <w:r w:rsidRPr="006E747D">
        <w:tab/>
      </w:r>
      <w:r w:rsidRPr="006E747D">
        <w:rPr>
          <w:i/>
        </w:rPr>
        <w:t>Från 1 års ålder</w:t>
      </w:r>
    </w:p>
    <w:p w14:paraId="17B0E763" w14:textId="77777777" w:rsidR="00512151" w:rsidRPr="003E5179" w:rsidRDefault="00512151" w:rsidP="000D5F10">
      <w:pPr>
        <w:pStyle w:val="PreparatSubstans"/>
        <w:pBdr>
          <w:top w:val="none" w:sz="0" w:space="0" w:color="auto"/>
        </w:pBdr>
      </w:pPr>
      <w:proofErr w:type="spellStart"/>
      <w:r w:rsidRPr="003E5179">
        <w:rPr>
          <w:i/>
        </w:rPr>
        <w:t>montelukast</w:t>
      </w:r>
      <w:proofErr w:type="spellEnd"/>
      <w:r w:rsidRPr="003E5179">
        <w:tab/>
      </w:r>
      <w:r w:rsidRPr="003E5179">
        <w:rPr>
          <w:rFonts w:ascii="Wingdings" w:hAnsi="Wingdings"/>
        </w:rPr>
        <w:t></w:t>
      </w:r>
      <w:r w:rsidRPr="003E5179">
        <w:tab/>
      </w:r>
      <w:proofErr w:type="spellStart"/>
      <w:r w:rsidRPr="003E5179">
        <w:t>Montelukast</w:t>
      </w:r>
      <w:proofErr w:type="spellEnd"/>
      <w:r w:rsidRPr="003E5179">
        <w:t xml:space="preserve"> …, </w:t>
      </w:r>
      <w:proofErr w:type="spellStart"/>
      <w:r w:rsidRPr="003E5179">
        <w:t>Singulair</w:t>
      </w:r>
      <w:proofErr w:type="spellEnd"/>
    </w:p>
    <w:p w14:paraId="1B126020" w14:textId="77777777" w:rsidR="00512151" w:rsidRPr="003E5179" w:rsidRDefault="00512151" w:rsidP="000D5F10">
      <w:pPr>
        <w:pStyle w:val="Brd"/>
      </w:pPr>
      <w:r w:rsidRPr="00081ACA">
        <w:t xml:space="preserve">Utvärdera effekten av behandlingen. Om barnet fortfarande </w:t>
      </w:r>
      <w:r>
        <w:t>har besvär</w:t>
      </w:r>
      <w:r w:rsidRPr="00081ACA">
        <w:t xml:space="preserve"> efter cirka 10 dagars behandling bör barnläkare konsulteras.</w:t>
      </w:r>
    </w:p>
    <w:p w14:paraId="2AFE75BB" w14:textId="77777777" w:rsidR="00512151" w:rsidRPr="003E5179" w:rsidRDefault="00512151" w:rsidP="000D5F10">
      <w:pPr>
        <w:pStyle w:val="Brd"/>
      </w:pPr>
    </w:p>
    <w:p w14:paraId="7EF7530F" w14:textId="77777777" w:rsidR="00512151" w:rsidRPr="003E5179" w:rsidRDefault="00512151" w:rsidP="000D5F10">
      <w:pPr>
        <w:pStyle w:val="Brd"/>
      </w:pPr>
      <w:r w:rsidRPr="00081ACA">
        <w:t>Om behov av behandling föreligger mer än 4 gånger per år är kontakt med barnläkare indicerad.</w:t>
      </w:r>
    </w:p>
    <w:p w14:paraId="713A5544" w14:textId="77777777" w:rsidR="00512151" w:rsidRPr="003E5179" w:rsidRDefault="00512151" w:rsidP="000D5F10">
      <w:pPr>
        <w:pStyle w:val="Heading2"/>
      </w:pPr>
      <w:r w:rsidRPr="00081ACA">
        <w:t>Barn 7–17 år – Steg 1</w:t>
      </w:r>
    </w:p>
    <w:p w14:paraId="65E6046B" w14:textId="77777777" w:rsidR="00512151" w:rsidRPr="003E5179" w:rsidRDefault="00512151" w:rsidP="000D5F10">
      <w:pPr>
        <w:pStyle w:val="Brd"/>
      </w:pPr>
      <w:r w:rsidRPr="00081ACA">
        <w:t>Astmabesvär enstaka gånger per vecka</w:t>
      </w:r>
    </w:p>
    <w:p w14:paraId="44445A4F" w14:textId="77777777" w:rsidR="00512151" w:rsidRPr="003E5179" w:rsidRDefault="00512151" w:rsidP="000D5F10">
      <w:pPr>
        <w:pStyle w:val="Brd"/>
      </w:pPr>
    </w:p>
    <w:p w14:paraId="0D494F96" w14:textId="77777777" w:rsidR="00512151" w:rsidRPr="003E5179" w:rsidRDefault="00512151" w:rsidP="000D5F10">
      <w:pPr>
        <w:pStyle w:val="RubrikVersaler"/>
      </w:pPr>
      <w:r w:rsidRPr="00081ACA">
        <w:t>KORTVERKANDE BETA-2-STIMULERARE</w:t>
      </w:r>
    </w:p>
    <w:p w14:paraId="507EDA86" w14:textId="77777777" w:rsidR="00512151" w:rsidRPr="003E5179" w:rsidRDefault="00512151" w:rsidP="000D5F10">
      <w:pPr>
        <w:pStyle w:val="Brd"/>
        <w:rPr>
          <w:b/>
        </w:rPr>
      </w:pPr>
      <w:r w:rsidRPr="003E5179">
        <w:rPr>
          <w:b/>
        </w:rPr>
        <w:t>I första hand</w:t>
      </w:r>
    </w:p>
    <w:p w14:paraId="2D9226E4" w14:textId="77777777" w:rsidR="00512151" w:rsidRPr="003E5179" w:rsidRDefault="00512151" w:rsidP="000D5F10">
      <w:pPr>
        <w:pStyle w:val="PreparatSubstans"/>
      </w:pPr>
      <w:proofErr w:type="spellStart"/>
      <w:r w:rsidRPr="003E5179">
        <w:rPr>
          <w:i/>
        </w:rPr>
        <w:t>salbutamol</w:t>
      </w:r>
      <w:proofErr w:type="spellEnd"/>
      <w:r w:rsidRPr="003E5179">
        <w:tab/>
      </w:r>
      <w:r w:rsidRPr="003E5179">
        <w:tab/>
      </w:r>
      <w:proofErr w:type="spellStart"/>
      <w:r w:rsidRPr="00081ACA">
        <w:t>Buventol</w:t>
      </w:r>
      <w:proofErr w:type="spellEnd"/>
      <w:r w:rsidRPr="00081ACA">
        <w:t xml:space="preserve"> </w:t>
      </w:r>
      <w:proofErr w:type="spellStart"/>
      <w:r w:rsidRPr="00081ACA">
        <w:t>Easyhaler</w:t>
      </w:r>
      <w:proofErr w:type="spellEnd"/>
    </w:p>
    <w:p w14:paraId="5AEAB4FF" w14:textId="77777777" w:rsidR="00512151" w:rsidRPr="003E5179" w:rsidRDefault="00512151" w:rsidP="000D5F10">
      <w:pPr>
        <w:pStyle w:val="Brd"/>
      </w:pPr>
    </w:p>
    <w:p w14:paraId="65E87F49" w14:textId="5125A73B" w:rsidR="002C1584" w:rsidRPr="00EA55CF" w:rsidRDefault="00512151" w:rsidP="002E7447">
      <w:pPr>
        <w:pStyle w:val="PreparatSubstans"/>
        <w:pBdr>
          <w:top w:val="none" w:sz="0" w:space="0" w:color="auto"/>
          <w:bottom w:val="none" w:sz="0" w:space="0" w:color="auto"/>
        </w:pBdr>
      </w:pPr>
      <w:r w:rsidRPr="003E5179">
        <w:rPr>
          <w:b/>
        </w:rPr>
        <w:t>I andra hand</w:t>
      </w:r>
      <w:r w:rsidR="002C1584">
        <w:rPr>
          <w:b/>
        </w:rPr>
        <w:t xml:space="preserve"> </w:t>
      </w:r>
      <w:r w:rsidR="002C1584">
        <w:t>- v</w:t>
      </w:r>
      <w:r w:rsidR="002C1584" w:rsidRPr="00EA55CF">
        <w:t>id svårighet att hantera pulverinhalator</w:t>
      </w:r>
    </w:p>
    <w:p w14:paraId="1E3DE0B9" w14:textId="3C3A2DBC" w:rsidR="00512151" w:rsidRPr="00EA55CF" w:rsidRDefault="00512151" w:rsidP="000D5F10">
      <w:pPr>
        <w:pStyle w:val="PreparatSubstans"/>
        <w:rPr>
          <w:i/>
          <w:lang w:val="en-US"/>
        </w:rPr>
      </w:pPr>
      <w:r w:rsidRPr="006E3EE7">
        <w:rPr>
          <w:i/>
          <w:lang w:val="en-US"/>
        </w:rPr>
        <w:t>salbutamol</w:t>
      </w:r>
      <w:r w:rsidRPr="00EE7E6E">
        <w:rPr>
          <w:lang w:val="en-US"/>
        </w:rPr>
        <w:tab/>
      </w:r>
      <w:r w:rsidRPr="00EE7E6E">
        <w:rPr>
          <w:lang w:val="en-US"/>
        </w:rPr>
        <w:tab/>
      </w:r>
      <w:proofErr w:type="spellStart"/>
      <w:r w:rsidRPr="00EE7E6E">
        <w:rPr>
          <w:lang w:val="en-US"/>
        </w:rPr>
        <w:t>Airomir</w:t>
      </w:r>
      <w:proofErr w:type="spellEnd"/>
      <w:r w:rsidRPr="00EE7E6E">
        <w:rPr>
          <w:lang w:val="en-US"/>
        </w:rPr>
        <w:t xml:space="preserve"> </w:t>
      </w:r>
      <w:r w:rsidRPr="00EE7E6E">
        <w:rPr>
          <w:i/>
          <w:lang w:val="en-US"/>
        </w:rPr>
        <w:t xml:space="preserve">spray (med spacer) </w:t>
      </w:r>
      <w:r w:rsidRPr="00EE7E6E">
        <w:rPr>
          <w:i/>
          <w:lang w:val="en-US"/>
        </w:rPr>
        <w:tab/>
      </w:r>
    </w:p>
    <w:p w14:paraId="46E2D30D" w14:textId="30B3A4B3" w:rsidR="00512151" w:rsidRPr="00EA55CF" w:rsidRDefault="00512151" w:rsidP="000D5F10">
      <w:pPr>
        <w:pStyle w:val="Brd"/>
        <w:rPr>
          <w:ins w:id="9" w:author="Magnus Edlund" w:date="2018-11-14T09:17:00Z"/>
          <w:lang w:val="en-US"/>
        </w:rPr>
      </w:pPr>
    </w:p>
    <w:p w14:paraId="1592B293" w14:textId="77777777" w:rsidR="00E87239" w:rsidRPr="00DA7941" w:rsidRDefault="00E87239" w:rsidP="00E87239">
      <w:pPr>
        <w:pStyle w:val="Brd"/>
      </w:pPr>
      <w:r w:rsidRPr="00EA55CF">
        <w:t xml:space="preserve">Överväg inhalationssteroid i låg dos vid besvär &gt;2 gånger per månad eller anamnes på </w:t>
      </w:r>
      <w:proofErr w:type="spellStart"/>
      <w:r w:rsidRPr="00EA55CF">
        <w:t>exacerbation</w:t>
      </w:r>
      <w:proofErr w:type="spellEnd"/>
      <w:r w:rsidRPr="00EA55CF">
        <w:t>.</w:t>
      </w:r>
    </w:p>
    <w:p w14:paraId="06C77C42" w14:textId="77777777" w:rsidR="00512151" w:rsidRPr="003E5179" w:rsidRDefault="00512151" w:rsidP="000D5F10">
      <w:pPr>
        <w:pStyle w:val="Heading2"/>
      </w:pPr>
      <w:r w:rsidRPr="00081ACA">
        <w:t>Barn 7–17 år – Steg 2</w:t>
      </w:r>
    </w:p>
    <w:p w14:paraId="2DF69DFC" w14:textId="77777777" w:rsidR="00512151" w:rsidRPr="003E5179" w:rsidRDefault="00512151" w:rsidP="000D5F10">
      <w:pPr>
        <w:pStyle w:val="Brd"/>
      </w:pPr>
      <w:r w:rsidRPr="00081ACA">
        <w:t>Kontinuerliga eller återkommande astmabesvär &gt;2 gånger per vecka</w:t>
      </w:r>
    </w:p>
    <w:p w14:paraId="69179440" w14:textId="77777777" w:rsidR="00512151" w:rsidRPr="003E5179" w:rsidRDefault="00512151" w:rsidP="000D5F10">
      <w:pPr>
        <w:pStyle w:val="Brd"/>
      </w:pPr>
    </w:p>
    <w:p w14:paraId="489F54EF" w14:textId="77777777" w:rsidR="00512151" w:rsidRDefault="00512151" w:rsidP="000D5F10">
      <w:pPr>
        <w:pStyle w:val="Brd"/>
      </w:pPr>
      <w:r w:rsidRPr="00081ACA">
        <w:t>Tillägg till steg 1</w:t>
      </w:r>
    </w:p>
    <w:p w14:paraId="238A2E11" w14:textId="77777777" w:rsidR="00512151" w:rsidRDefault="00512151" w:rsidP="000D5F10">
      <w:pPr>
        <w:pStyle w:val="Brd"/>
      </w:pPr>
    </w:p>
    <w:p w14:paraId="07160278" w14:textId="77777777" w:rsidR="00512151" w:rsidRPr="003E5179" w:rsidRDefault="00512151" w:rsidP="000D5F10">
      <w:pPr>
        <w:pStyle w:val="Brd"/>
      </w:pPr>
      <w:r w:rsidRPr="00081ACA">
        <w:t>Utvärdera effekten av behandlingen.</w:t>
      </w:r>
      <w:r>
        <w:t xml:space="preserve"> Kontrollera inhalationstekniken vid utebliven effekt.</w:t>
      </w:r>
    </w:p>
    <w:p w14:paraId="72696339" w14:textId="77777777" w:rsidR="00512151" w:rsidRPr="003E5179" w:rsidRDefault="00512151" w:rsidP="000D5F10">
      <w:pPr>
        <w:pStyle w:val="Brd"/>
      </w:pPr>
    </w:p>
    <w:p w14:paraId="5010734C" w14:textId="77777777" w:rsidR="00512151" w:rsidRPr="00081ACA" w:rsidRDefault="00512151" w:rsidP="000D5F10">
      <w:pPr>
        <w:pStyle w:val="RubrikVersaler"/>
      </w:pPr>
      <w:r w:rsidRPr="00081ACA">
        <w:t xml:space="preserve">INHALATIONSSTEROID </w:t>
      </w:r>
      <w:r w:rsidRPr="00081ACA">
        <w:rPr>
          <w:b w:val="0"/>
          <w:caps w:val="0"/>
        </w:rPr>
        <w:t>eller</w:t>
      </w:r>
      <w:r w:rsidRPr="00081ACA">
        <w:t xml:space="preserve"> LEUKOTRIENANTAGONIST</w:t>
      </w:r>
    </w:p>
    <w:p w14:paraId="22241289" w14:textId="77777777" w:rsidR="00512151" w:rsidRPr="003E5179" w:rsidRDefault="00512151" w:rsidP="000D5F10">
      <w:pPr>
        <w:pStyle w:val="Brd"/>
        <w:rPr>
          <w:b/>
        </w:rPr>
      </w:pPr>
      <w:r w:rsidRPr="003E5179">
        <w:rPr>
          <w:b/>
        </w:rPr>
        <w:t>I första hand</w:t>
      </w:r>
    </w:p>
    <w:p w14:paraId="5CE7E922" w14:textId="77777777" w:rsidR="00512151" w:rsidRPr="003E5179" w:rsidRDefault="00512151" w:rsidP="000D5F10">
      <w:pPr>
        <w:pStyle w:val="PreparatSubstans"/>
      </w:pPr>
      <w:proofErr w:type="spellStart"/>
      <w:r w:rsidRPr="003E5179">
        <w:rPr>
          <w:i/>
        </w:rPr>
        <w:t>budesonid</w:t>
      </w:r>
      <w:proofErr w:type="spellEnd"/>
      <w:r w:rsidRPr="003E5179">
        <w:tab/>
      </w:r>
      <w:r w:rsidRPr="003E5179">
        <w:tab/>
      </w:r>
      <w:proofErr w:type="spellStart"/>
      <w:r w:rsidRPr="003E5179">
        <w:t>Giona</w:t>
      </w:r>
      <w:proofErr w:type="spellEnd"/>
      <w:r w:rsidRPr="003E5179">
        <w:t xml:space="preserve"> </w:t>
      </w:r>
      <w:proofErr w:type="spellStart"/>
      <w:r w:rsidRPr="003E5179">
        <w:t>Easyhaler</w:t>
      </w:r>
      <w:proofErr w:type="spellEnd"/>
    </w:p>
    <w:p w14:paraId="47E7B59C" w14:textId="77777777" w:rsidR="00512151" w:rsidRPr="003E5179" w:rsidRDefault="00512151" w:rsidP="000D5F10">
      <w:pPr>
        <w:pStyle w:val="PreparatSubstans"/>
        <w:pBdr>
          <w:top w:val="none" w:sz="0" w:space="0" w:color="auto"/>
        </w:pBdr>
      </w:pPr>
      <w:proofErr w:type="spellStart"/>
      <w:r w:rsidRPr="003E5179">
        <w:rPr>
          <w:i/>
        </w:rPr>
        <w:t>montelukast</w:t>
      </w:r>
      <w:proofErr w:type="spellEnd"/>
      <w:r w:rsidRPr="003E5179">
        <w:t xml:space="preserve"> </w:t>
      </w:r>
      <w:r w:rsidRPr="003E5179">
        <w:tab/>
      </w:r>
      <w:r w:rsidRPr="003E5179">
        <w:rPr>
          <w:rFonts w:ascii="Wingdings" w:hAnsi="Wingdings"/>
        </w:rPr>
        <w:t></w:t>
      </w:r>
      <w:r w:rsidRPr="003E5179">
        <w:tab/>
      </w:r>
      <w:proofErr w:type="spellStart"/>
      <w:r w:rsidRPr="003E5179">
        <w:t>Montelukast</w:t>
      </w:r>
      <w:proofErr w:type="spellEnd"/>
      <w:r w:rsidRPr="003E5179">
        <w:t xml:space="preserve"> …, </w:t>
      </w:r>
      <w:proofErr w:type="spellStart"/>
      <w:r w:rsidRPr="003E5179">
        <w:t>Singulair</w:t>
      </w:r>
      <w:proofErr w:type="spellEnd"/>
    </w:p>
    <w:p w14:paraId="1F2F0FF8" w14:textId="77777777" w:rsidR="00512151" w:rsidRPr="003E5179" w:rsidRDefault="00512151" w:rsidP="000D5F10">
      <w:pPr>
        <w:pStyle w:val="Brd"/>
        <w:rPr>
          <w:b/>
        </w:rPr>
      </w:pPr>
    </w:p>
    <w:p w14:paraId="13D33357" w14:textId="63C505C0" w:rsidR="002C1584" w:rsidRPr="00EA55CF" w:rsidRDefault="00512151" w:rsidP="00EA55CF">
      <w:pPr>
        <w:pStyle w:val="PreparatSubstans"/>
        <w:pBdr>
          <w:top w:val="none" w:sz="0" w:space="0" w:color="auto"/>
          <w:bottom w:val="none" w:sz="0" w:space="0" w:color="auto"/>
        </w:pBdr>
      </w:pPr>
      <w:r w:rsidRPr="003E5179">
        <w:rPr>
          <w:b/>
        </w:rPr>
        <w:t>I andra hand</w:t>
      </w:r>
      <w:r w:rsidR="002C1584">
        <w:t xml:space="preserve"> - v</w:t>
      </w:r>
      <w:r w:rsidR="002C1584" w:rsidRPr="00EA55CF">
        <w:t>id svårighet att hantera pulverinhalator</w:t>
      </w:r>
    </w:p>
    <w:p w14:paraId="1BF104AB" w14:textId="0EB548FB" w:rsidR="00512151" w:rsidRPr="00A94AC2" w:rsidRDefault="00512151" w:rsidP="000D5F10">
      <w:pPr>
        <w:pStyle w:val="PreparatSubstans"/>
        <w:rPr>
          <w:i/>
        </w:rPr>
      </w:pPr>
      <w:proofErr w:type="spellStart"/>
      <w:r w:rsidRPr="00A94AC2">
        <w:rPr>
          <w:i/>
        </w:rPr>
        <w:t>flutikason</w:t>
      </w:r>
      <w:proofErr w:type="spellEnd"/>
      <w:r w:rsidRPr="00A94AC2">
        <w:tab/>
      </w:r>
      <w:r w:rsidRPr="003E5179">
        <w:rPr>
          <w:rFonts w:ascii="Wingdings" w:hAnsi="Wingdings"/>
        </w:rPr>
        <w:t></w:t>
      </w:r>
      <w:r w:rsidRPr="00A94AC2">
        <w:tab/>
      </w:r>
      <w:proofErr w:type="spellStart"/>
      <w:r w:rsidRPr="00A94AC2">
        <w:t>Flutide</w:t>
      </w:r>
      <w:proofErr w:type="spellEnd"/>
      <w:r w:rsidRPr="00A94AC2">
        <w:t xml:space="preserve"> </w:t>
      </w:r>
      <w:proofErr w:type="spellStart"/>
      <w:r w:rsidRPr="00A94AC2">
        <w:t>Evohaler</w:t>
      </w:r>
      <w:proofErr w:type="spellEnd"/>
      <w:r w:rsidRPr="00A94AC2">
        <w:t xml:space="preserve">, </w:t>
      </w:r>
      <w:del w:id="10" w:author="Susanne Elfving" w:date="2018-11-26T09:42:00Z">
        <w:r w:rsidRPr="00BD6E3F" w:rsidDel="00BD6E3F">
          <w:rPr>
            <w:color w:val="auto"/>
            <w:highlight w:val="yellow"/>
          </w:rPr>
          <w:delText>Icsori</w:delText>
        </w:r>
        <w:r w:rsidRPr="00BD6E3F" w:rsidDel="00BD6E3F">
          <w:rPr>
            <w:color w:val="auto"/>
          </w:rPr>
          <w:delText xml:space="preserve"> </w:delText>
        </w:r>
      </w:del>
      <w:r w:rsidRPr="00A94AC2">
        <w:rPr>
          <w:i/>
        </w:rPr>
        <w:t xml:space="preserve">spray (med </w:t>
      </w:r>
      <w:proofErr w:type="spellStart"/>
      <w:r w:rsidRPr="00A94AC2">
        <w:rPr>
          <w:i/>
        </w:rPr>
        <w:t>spacer</w:t>
      </w:r>
      <w:proofErr w:type="spellEnd"/>
      <w:r w:rsidRPr="00A94AC2">
        <w:rPr>
          <w:i/>
        </w:rPr>
        <w:t xml:space="preserve">) </w:t>
      </w:r>
      <w:r w:rsidRPr="00A94AC2">
        <w:rPr>
          <w:i/>
        </w:rPr>
        <w:tab/>
      </w:r>
    </w:p>
    <w:p w14:paraId="084CC521" w14:textId="77777777" w:rsidR="00512151" w:rsidRPr="00A94AC2" w:rsidRDefault="00512151" w:rsidP="000D5F10">
      <w:pPr>
        <w:pStyle w:val="Brd"/>
      </w:pPr>
    </w:p>
    <w:p w14:paraId="04332E87" w14:textId="77777777" w:rsidR="00512151" w:rsidRPr="003E5179" w:rsidRDefault="00512151" w:rsidP="000D5F10">
      <w:pPr>
        <w:pStyle w:val="Heading2"/>
      </w:pPr>
      <w:r w:rsidRPr="006E747D">
        <w:t>Barn 7–17 år – Steg 3</w:t>
      </w:r>
    </w:p>
    <w:p w14:paraId="3A8C929D" w14:textId="77777777" w:rsidR="00512151" w:rsidRPr="003E5179" w:rsidRDefault="00512151" w:rsidP="000D5F10">
      <w:pPr>
        <w:pStyle w:val="Brd"/>
      </w:pPr>
      <w:r w:rsidRPr="006E747D">
        <w:t>Vid kvarstående astmabesvär kontakta barnläkare.</w:t>
      </w:r>
    </w:p>
    <w:p w14:paraId="3DE152E6" w14:textId="532532AC" w:rsidR="00512151" w:rsidRDefault="00512151" w:rsidP="000D5F10">
      <w:pPr>
        <w:pStyle w:val="Brd"/>
      </w:pPr>
    </w:p>
    <w:p w14:paraId="5515CE98" w14:textId="40A37C74" w:rsidR="00EA55CF" w:rsidRDefault="00EA55CF" w:rsidP="000D5F10">
      <w:pPr>
        <w:pStyle w:val="Brd"/>
      </w:pPr>
    </w:p>
    <w:p w14:paraId="08360E6F" w14:textId="77777777" w:rsidR="00512151" w:rsidRPr="003E5179" w:rsidRDefault="00512151" w:rsidP="000D5F10">
      <w:pPr>
        <w:pStyle w:val="Heading2"/>
      </w:pPr>
      <w:r w:rsidRPr="006E747D">
        <w:t>Akutbehandling/korttidsbehandling av astma för vuxna och barn</w:t>
      </w:r>
    </w:p>
    <w:p w14:paraId="1CD479BD" w14:textId="77777777" w:rsidR="00512151" w:rsidRPr="003E5179" w:rsidRDefault="00512151" w:rsidP="000D5F10">
      <w:pPr>
        <w:pStyle w:val="Brd"/>
      </w:pPr>
    </w:p>
    <w:p w14:paraId="1E4F1118" w14:textId="77777777" w:rsidR="00512151" w:rsidRPr="003E5179" w:rsidRDefault="00512151" w:rsidP="000D5F10">
      <w:pPr>
        <w:pStyle w:val="RubrikVersaler"/>
      </w:pPr>
      <w:r w:rsidRPr="006E747D">
        <w:t>LUFTRÖRSVIDGANDE</w:t>
      </w:r>
    </w:p>
    <w:p w14:paraId="5A4F797E" w14:textId="77777777" w:rsidR="00512151" w:rsidRPr="003E5179" w:rsidRDefault="00512151" w:rsidP="000D5F10">
      <w:pPr>
        <w:pStyle w:val="Brd"/>
      </w:pPr>
      <w:r w:rsidRPr="006E747D">
        <w:t xml:space="preserve">Spray med </w:t>
      </w:r>
      <w:proofErr w:type="spellStart"/>
      <w:r w:rsidRPr="006E747D">
        <w:t>spacer</w:t>
      </w:r>
      <w:proofErr w:type="spellEnd"/>
      <w:r w:rsidRPr="006E747D">
        <w:t xml:space="preserve"> har lika god effekt som </w:t>
      </w:r>
      <w:proofErr w:type="spellStart"/>
      <w:r w:rsidRPr="006E747D">
        <w:t>nebulisator</w:t>
      </w:r>
      <w:proofErr w:type="spellEnd"/>
      <w:r w:rsidRPr="006E747D">
        <w:t>, är enkel att använda och prisvärd.</w:t>
      </w:r>
    </w:p>
    <w:p w14:paraId="35F4C452" w14:textId="77777777" w:rsidR="00512151" w:rsidRPr="003E5179" w:rsidRDefault="00512151" w:rsidP="000D5F10">
      <w:pPr>
        <w:pStyle w:val="Brd"/>
      </w:pPr>
    </w:p>
    <w:p w14:paraId="0A1C46B3" w14:textId="77777777" w:rsidR="00512151" w:rsidRPr="003E5179" w:rsidRDefault="00512151" w:rsidP="000D5F10">
      <w:pPr>
        <w:pStyle w:val="Brd"/>
        <w:rPr>
          <w:b/>
        </w:rPr>
      </w:pPr>
      <w:r w:rsidRPr="003E5179">
        <w:rPr>
          <w:b/>
        </w:rPr>
        <w:t>I första hand</w:t>
      </w:r>
    </w:p>
    <w:p w14:paraId="79D0EA62" w14:textId="77777777" w:rsidR="00512151" w:rsidRPr="00572969" w:rsidRDefault="00512151" w:rsidP="000D5F10">
      <w:pPr>
        <w:pStyle w:val="PreparatSubstans"/>
        <w:pBdr>
          <w:between w:val="single" w:sz="4" w:space="1" w:color="auto"/>
        </w:pBdr>
      </w:pPr>
      <w:proofErr w:type="spellStart"/>
      <w:r w:rsidRPr="002C1584">
        <w:rPr>
          <w:i/>
        </w:rPr>
        <w:t>salbutamol</w:t>
      </w:r>
      <w:proofErr w:type="spellEnd"/>
      <w:r w:rsidRPr="00572969">
        <w:tab/>
      </w:r>
      <w:r w:rsidRPr="00572969">
        <w:tab/>
      </w:r>
      <w:proofErr w:type="spellStart"/>
      <w:r w:rsidRPr="00572969">
        <w:t>Airomir</w:t>
      </w:r>
      <w:proofErr w:type="spellEnd"/>
      <w:r w:rsidRPr="00572969">
        <w:t xml:space="preserve"> </w:t>
      </w:r>
      <w:r w:rsidRPr="002C1584">
        <w:rPr>
          <w:i/>
        </w:rPr>
        <w:t xml:space="preserve">spray (med </w:t>
      </w:r>
      <w:proofErr w:type="spellStart"/>
      <w:r w:rsidRPr="002C1584">
        <w:rPr>
          <w:i/>
        </w:rPr>
        <w:t>spacer</w:t>
      </w:r>
      <w:proofErr w:type="spellEnd"/>
      <w:r w:rsidRPr="002C1584">
        <w:rPr>
          <w:i/>
        </w:rPr>
        <w:t>)</w:t>
      </w:r>
    </w:p>
    <w:p w14:paraId="5EBCBBFE" w14:textId="2163E137" w:rsidR="00512151" w:rsidRPr="006E747D" w:rsidRDefault="00512151" w:rsidP="000D5F10">
      <w:pPr>
        <w:pStyle w:val="PreparatSubstans"/>
      </w:pPr>
      <w:proofErr w:type="spellStart"/>
      <w:r w:rsidRPr="002C1584">
        <w:rPr>
          <w:i/>
        </w:rPr>
        <w:t>ipratropium</w:t>
      </w:r>
      <w:proofErr w:type="spellEnd"/>
      <w:r w:rsidRPr="006E747D">
        <w:tab/>
      </w:r>
      <w:r w:rsidR="002C1584" w:rsidRPr="003E5179">
        <w:rPr>
          <w:rFonts w:ascii="Wingdings" w:hAnsi="Wingdings"/>
        </w:rPr>
        <w:t></w:t>
      </w:r>
      <w:r w:rsidRPr="006E747D">
        <w:tab/>
      </w:r>
      <w:proofErr w:type="spellStart"/>
      <w:r w:rsidRPr="006E747D">
        <w:t>Ipratropiumbromid</w:t>
      </w:r>
      <w:proofErr w:type="spellEnd"/>
      <w:r w:rsidRPr="006E747D">
        <w:t xml:space="preserve"> …, </w:t>
      </w:r>
      <w:proofErr w:type="spellStart"/>
      <w:r w:rsidRPr="006E747D">
        <w:t>Atrovent</w:t>
      </w:r>
      <w:proofErr w:type="spellEnd"/>
      <w:r w:rsidRPr="006E747D">
        <w:t xml:space="preserve"> </w:t>
      </w:r>
    </w:p>
    <w:p w14:paraId="0984EBFF" w14:textId="77777777" w:rsidR="00512151" w:rsidRPr="006E747D" w:rsidRDefault="00512151" w:rsidP="000D5F10">
      <w:pPr>
        <w:pStyle w:val="PreparatSubstans"/>
        <w:rPr>
          <w:i/>
        </w:rPr>
      </w:pPr>
      <w:r>
        <w:tab/>
      </w:r>
      <w:r>
        <w:tab/>
      </w:r>
      <w:r w:rsidRPr="006E747D">
        <w:rPr>
          <w:i/>
        </w:rPr>
        <w:t xml:space="preserve">spray (med </w:t>
      </w:r>
      <w:proofErr w:type="spellStart"/>
      <w:r w:rsidRPr="006E747D">
        <w:rPr>
          <w:i/>
        </w:rPr>
        <w:t>spacer</w:t>
      </w:r>
      <w:proofErr w:type="spellEnd"/>
      <w:r w:rsidRPr="006E747D">
        <w:rPr>
          <w:i/>
        </w:rPr>
        <w:t>)</w:t>
      </w:r>
    </w:p>
    <w:p w14:paraId="4B5E5E9E" w14:textId="77777777" w:rsidR="00512151" w:rsidRPr="003E5179" w:rsidRDefault="00512151" w:rsidP="000D5F10">
      <w:pPr>
        <w:pStyle w:val="Brd"/>
      </w:pPr>
    </w:p>
    <w:p w14:paraId="7E60AA16" w14:textId="77777777" w:rsidR="00512151" w:rsidRPr="003E5179" w:rsidRDefault="00512151" w:rsidP="000D5F10">
      <w:pPr>
        <w:pStyle w:val="Brd"/>
        <w:rPr>
          <w:b/>
        </w:rPr>
      </w:pPr>
      <w:r w:rsidRPr="003E5179">
        <w:rPr>
          <w:b/>
        </w:rPr>
        <w:lastRenderedPageBreak/>
        <w:t>I andra hand</w:t>
      </w:r>
    </w:p>
    <w:p w14:paraId="5D6A1443" w14:textId="77777777" w:rsidR="00512151" w:rsidRPr="003E5179" w:rsidRDefault="00512151" w:rsidP="000D5F10">
      <w:pPr>
        <w:pStyle w:val="PreparatSubstans"/>
      </w:pPr>
      <w:proofErr w:type="spellStart"/>
      <w:r w:rsidRPr="003E5179">
        <w:rPr>
          <w:i/>
        </w:rPr>
        <w:t>salbutamol</w:t>
      </w:r>
      <w:proofErr w:type="spellEnd"/>
      <w:r w:rsidRPr="003E5179">
        <w:tab/>
      </w:r>
      <w:r w:rsidRPr="003E5179">
        <w:rPr>
          <w:rFonts w:ascii="Wingdings" w:hAnsi="Wingdings"/>
        </w:rPr>
        <w:t></w:t>
      </w:r>
      <w:r w:rsidRPr="003E5179">
        <w:tab/>
      </w:r>
      <w:proofErr w:type="spellStart"/>
      <w:r w:rsidRPr="003E5179">
        <w:t>Salbutamol</w:t>
      </w:r>
      <w:proofErr w:type="spellEnd"/>
      <w:r w:rsidRPr="003E5179">
        <w:t xml:space="preserve"> ..., </w:t>
      </w:r>
      <w:proofErr w:type="spellStart"/>
      <w:r w:rsidRPr="003E5179">
        <w:t>Airomir</w:t>
      </w:r>
      <w:proofErr w:type="spellEnd"/>
      <w:r w:rsidRPr="003E5179">
        <w:t xml:space="preserve">, </w:t>
      </w:r>
      <w:proofErr w:type="spellStart"/>
      <w:r w:rsidRPr="003E5179">
        <w:t>Ventoline</w:t>
      </w:r>
      <w:proofErr w:type="spellEnd"/>
      <w:r w:rsidRPr="003E5179">
        <w:t xml:space="preserve"> </w:t>
      </w:r>
    </w:p>
    <w:p w14:paraId="49983B5C" w14:textId="77777777" w:rsidR="00512151" w:rsidRPr="003E5179" w:rsidRDefault="00512151" w:rsidP="000D5F10">
      <w:pPr>
        <w:pStyle w:val="PreparatSubstans"/>
        <w:rPr>
          <w:i/>
        </w:rPr>
      </w:pPr>
      <w:r w:rsidRPr="003E5179">
        <w:tab/>
      </w:r>
      <w:r w:rsidRPr="003E5179">
        <w:tab/>
      </w:r>
      <w:r w:rsidRPr="003E5179">
        <w:rPr>
          <w:i/>
        </w:rPr>
        <w:t xml:space="preserve">lösning för </w:t>
      </w:r>
      <w:proofErr w:type="spellStart"/>
      <w:r w:rsidRPr="003E5179">
        <w:rPr>
          <w:i/>
        </w:rPr>
        <w:t>nebulisator</w:t>
      </w:r>
      <w:proofErr w:type="spellEnd"/>
    </w:p>
    <w:p w14:paraId="702A1D46" w14:textId="77777777" w:rsidR="00512151" w:rsidRPr="003E5179" w:rsidRDefault="00512151" w:rsidP="000D5F10">
      <w:pPr>
        <w:pStyle w:val="PreparatSubstans"/>
        <w:pBdr>
          <w:top w:val="none" w:sz="0" w:space="0" w:color="auto"/>
        </w:pBdr>
        <w:rPr>
          <w:i/>
        </w:rPr>
      </w:pPr>
      <w:proofErr w:type="spellStart"/>
      <w:r w:rsidRPr="003E5179">
        <w:rPr>
          <w:i/>
        </w:rPr>
        <w:t>ipratropium</w:t>
      </w:r>
      <w:proofErr w:type="spellEnd"/>
      <w:r w:rsidRPr="003E5179">
        <w:tab/>
      </w:r>
      <w:r w:rsidRPr="003E5179">
        <w:rPr>
          <w:rFonts w:ascii="Wingdings" w:hAnsi="Wingdings"/>
        </w:rPr>
        <w:t></w:t>
      </w:r>
      <w:r w:rsidRPr="003E5179">
        <w:tab/>
      </w:r>
      <w:proofErr w:type="spellStart"/>
      <w:r w:rsidRPr="006E747D">
        <w:t>Atrovent</w:t>
      </w:r>
      <w:proofErr w:type="spellEnd"/>
      <w:r w:rsidRPr="006E747D">
        <w:t xml:space="preserve">, </w:t>
      </w:r>
      <w:proofErr w:type="spellStart"/>
      <w:r w:rsidRPr="006E747D">
        <w:t>Ipraxa</w:t>
      </w:r>
      <w:proofErr w:type="spellEnd"/>
      <w:r w:rsidRPr="006E747D">
        <w:t xml:space="preserve"> </w:t>
      </w:r>
      <w:r w:rsidRPr="006E747D">
        <w:rPr>
          <w:i/>
        </w:rPr>
        <w:t xml:space="preserve">lösning för </w:t>
      </w:r>
      <w:proofErr w:type="spellStart"/>
      <w:r w:rsidRPr="006E747D">
        <w:rPr>
          <w:i/>
        </w:rPr>
        <w:t>nebulisator</w:t>
      </w:r>
      <w:proofErr w:type="spellEnd"/>
    </w:p>
    <w:p w14:paraId="1AB1F301" w14:textId="77777777" w:rsidR="00512151" w:rsidRPr="003E5179" w:rsidRDefault="00512151" w:rsidP="000D5F10">
      <w:pPr>
        <w:pStyle w:val="Brd"/>
      </w:pPr>
    </w:p>
    <w:p w14:paraId="4FA9ECA5" w14:textId="77777777" w:rsidR="00C224F5" w:rsidRDefault="00C224F5" w:rsidP="000D5F10">
      <w:pPr>
        <w:pStyle w:val="RubrikVersaler"/>
      </w:pPr>
    </w:p>
    <w:p w14:paraId="22D5D477" w14:textId="77777777" w:rsidR="00C224F5" w:rsidRDefault="00C224F5" w:rsidP="000D5F10">
      <w:pPr>
        <w:pStyle w:val="RubrikVersaler"/>
      </w:pPr>
    </w:p>
    <w:p w14:paraId="61160A94" w14:textId="77777777" w:rsidR="00C224F5" w:rsidRDefault="00C224F5" w:rsidP="000D5F10">
      <w:pPr>
        <w:pStyle w:val="RubrikVersaler"/>
      </w:pPr>
    </w:p>
    <w:p w14:paraId="7B51DC95" w14:textId="00448E5C" w:rsidR="00512151" w:rsidRPr="003E5179" w:rsidRDefault="00512151" w:rsidP="000D5F10">
      <w:pPr>
        <w:pStyle w:val="RubrikVersaler"/>
      </w:pPr>
      <w:r w:rsidRPr="003E5179">
        <w:t>PERORALA STEROIDER</w:t>
      </w:r>
    </w:p>
    <w:p w14:paraId="0E884189" w14:textId="2679D0F2" w:rsidR="00512151" w:rsidRPr="003E5179" w:rsidRDefault="002C1584" w:rsidP="000D5F10">
      <w:pPr>
        <w:pStyle w:val="PreparatSubstans"/>
      </w:pPr>
      <w:r>
        <w:rPr>
          <w:i/>
        </w:rPr>
        <w:t>b</w:t>
      </w:r>
      <w:r w:rsidR="00512151" w:rsidRPr="003E5179">
        <w:rPr>
          <w:i/>
        </w:rPr>
        <w:t>etametason</w:t>
      </w:r>
      <w:r>
        <w:rPr>
          <w:i/>
        </w:rPr>
        <w:t>*</w:t>
      </w:r>
      <w:r w:rsidR="00512151" w:rsidRPr="003E5179">
        <w:tab/>
      </w:r>
      <w:r w:rsidR="00512151" w:rsidRPr="003E5179">
        <w:rPr>
          <w:rFonts w:ascii="Wingdings" w:hAnsi="Wingdings"/>
        </w:rPr>
        <w:t></w:t>
      </w:r>
      <w:r w:rsidR="00512151" w:rsidRPr="003E5179">
        <w:tab/>
        <w:t xml:space="preserve">Betametason …, </w:t>
      </w:r>
      <w:proofErr w:type="spellStart"/>
      <w:r w:rsidR="00512151" w:rsidRPr="003E5179">
        <w:t>Betapred</w:t>
      </w:r>
      <w:proofErr w:type="spellEnd"/>
      <w:r w:rsidR="00512151" w:rsidRPr="003E5179">
        <w:t xml:space="preserve"> </w:t>
      </w:r>
    </w:p>
    <w:p w14:paraId="1C46CC8F" w14:textId="77777777" w:rsidR="00512151" w:rsidRPr="003E5179" w:rsidRDefault="00512151" w:rsidP="000D5F10">
      <w:pPr>
        <w:pStyle w:val="PreparatSubstans"/>
        <w:pBdr>
          <w:top w:val="none" w:sz="0" w:space="0" w:color="auto"/>
        </w:pBdr>
      </w:pPr>
      <w:proofErr w:type="spellStart"/>
      <w:r w:rsidRPr="003E5179">
        <w:rPr>
          <w:i/>
        </w:rPr>
        <w:t>prednisolon</w:t>
      </w:r>
      <w:proofErr w:type="spellEnd"/>
      <w:r w:rsidRPr="003E5179">
        <w:tab/>
      </w:r>
      <w:r w:rsidRPr="003E5179">
        <w:rPr>
          <w:rFonts w:ascii="Wingdings" w:hAnsi="Wingdings"/>
        </w:rPr>
        <w:t></w:t>
      </w:r>
      <w:r w:rsidRPr="003E5179">
        <w:tab/>
      </w:r>
      <w:proofErr w:type="spellStart"/>
      <w:r w:rsidRPr="003E5179">
        <w:t>Prednisolon</w:t>
      </w:r>
      <w:proofErr w:type="spellEnd"/>
      <w:r w:rsidRPr="003E5179">
        <w:t xml:space="preserve"> ...</w:t>
      </w:r>
    </w:p>
    <w:p w14:paraId="63224EBB" w14:textId="0B80817D" w:rsidR="00512151" w:rsidRDefault="002C1584" w:rsidP="000D5F10">
      <w:pPr>
        <w:pStyle w:val="Brd"/>
      </w:pPr>
      <w:r>
        <w:t xml:space="preserve">* </w:t>
      </w:r>
      <w:r w:rsidR="00512151">
        <w:t>Tabletter med betametason kan lösas i vatten, tuggas eller sväljas hela.</w:t>
      </w:r>
    </w:p>
    <w:p w14:paraId="36335265" w14:textId="77777777" w:rsidR="00512151" w:rsidRPr="003E5179" w:rsidDel="00384E31" w:rsidRDefault="00512151" w:rsidP="000D5F10">
      <w:pPr>
        <w:pStyle w:val="Brd"/>
        <w:rPr>
          <w:del w:id="11" w:author="Susanne Elfving" w:date="2018-10-25T13:53:00Z"/>
        </w:rPr>
      </w:pPr>
    </w:p>
    <w:p w14:paraId="69ECCD32" w14:textId="77777777" w:rsidR="00512151" w:rsidRPr="003E5179" w:rsidRDefault="00512151" w:rsidP="000D5F10">
      <w:pPr>
        <w:pStyle w:val="Brd"/>
      </w:pPr>
      <w:r w:rsidRPr="003E5179">
        <w:rPr>
          <w:b/>
        </w:rPr>
        <w:t>Astma-akut anfall</w:t>
      </w:r>
      <w:r w:rsidRPr="003E5179">
        <w:t xml:space="preserve">; </w:t>
      </w:r>
      <w:hyperlink r:id="rId12" w:history="1">
        <w:r w:rsidRPr="003E5179">
          <w:rPr>
            <w:rStyle w:val="Hyperlink"/>
          </w:rPr>
          <w:t>www.viss.nu</w:t>
        </w:r>
      </w:hyperlink>
    </w:p>
    <w:p w14:paraId="3C88F592" w14:textId="77777777" w:rsidR="00512151" w:rsidRPr="003E5179" w:rsidRDefault="00512151" w:rsidP="000D5F10">
      <w:pPr>
        <w:pStyle w:val="Brd"/>
      </w:pPr>
      <w:r w:rsidRPr="006E747D">
        <w:rPr>
          <w:b/>
        </w:rPr>
        <w:t>Akut astma hos barn och ungdomar – behandling i primärvården</w:t>
      </w:r>
      <w:r w:rsidRPr="003E5179">
        <w:t>; www.viss.nu</w:t>
      </w:r>
    </w:p>
    <w:p w14:paraId="6D41A5EC" w14:textId="77777777" w:rsidR="00512151" w:rsidRDefault="00512151" w:rsidP="000D5F10">
      <w:pPr>
        <w:pStyle w:val="Heading2"/>
      </w:pPr>
    </w:p>
    <w:p w14:paraId="0A873E4E" w14:textId="77777777" w:rsidR="00512151" w:rsidRPr="003E5179" w:rsidRDefault="00512151" w:rsidP="000D5F10">
      <w:pPr>
        <w:pStyle w:val="Heading2"/>
      </w:pPr>
      <w:r w:rsidRPr="003E5179">
        <w:t>Kroniskt obstruktiv lungsjukdom (KOL)</w:t>
      </w:r>
    </w:p>
    <w:p w14:paraId="016DFBA6" w14:textId="77777777" w:rsidR="00512151" w:rsidRPr="003E5179" w:rsidRDefault="00512151" w:rsidP="000D5F10">
      <w:pPr>
        <w:pStyle w:val="Brd"/>
        <w:rPr>
          <w:b/>
        </w:rPr>
      </w:pPr>
      <w:r w:rsidRPr="00B60726">
        <w:rPr>
          <w:b/>
        </w:rPr>
        <w:t>Klokt råd:</w:t>
      </w:r>
      <w:r w:rsidRPr="003E5179">
        <w:rPr>
          <w:b/>
        </w:rPr>
        <w:t xml:space="preserve"> </w:t>
      </w:r>
      <w:r>
        <w:t xml:space="preserve">Behandla KOL efter symtom och </w:t>
      </w:r>
      <w:proofErr w:type="spellStart"/>
      <w:r>
        <w:t>exacerbationsfrekvens</w:t>
      </w:r>
      <w:proofErr w:type="spellEnd"/>
      <w:r>
        <w:t>.</w:t>
      </w:r>
    </w:p>
    <w:p w14:paraId="735BC374" w14:textId="77777777" w:rsidR="00512151" w:rsidRPr="003E5179" w:rsidRDefault="00512151" w:rsidP="000D5F10">
      <w:pPr>
        <w:pStyle w:val="Brd"/>
        <w:rPr>
          <w:b/>
        </w:rPr>
      </w:pPr>
    </w:p>
    <w:p w14:paraId="2266232B" w14:textId="77777777" w:rsidR="00512151" w:rsidRPr="003E5179" w:rsidRDefault="00512151" w:rsidP="000D5F10">
      <w:pPr>
        <w:pStyle w:val="Brd"/>
        <w:rPr>
          <w:b/>
        </w:rPr>
      </w:pPr>
      <w:r w:rsidRPr="003E5179">
        <w:rPr>
          <w:b/>
        </w:rPr>
        <w:t>Hälsosamma levnadsvanor</w:t>
      </w:r>
    </w:p>
    <w:p w14:paraId="435FE889" w14:textId="77777777" w:rsidR="00512151" w:rsidRDefault="00512151" w:rsidP="00512151">
      <w:pPr>
        <w:pStyle w:val="Brd"/>
        <w:numPr>
          <w:ilvl w:val="0"/>
          <w:numId w:val="30"/>
        </w:numPr>
      </w:pPr>
      <w:r>
        <w:t xml:space="preserve">Rökstopp bromsar sjukdomens progress och är den enskilt viktigaste åtgärden. Erbjud stödjande insatser. Läs om </w:t>
      </w:r>
      <w:r w:rsidRPr="006E747D">
        <w:rPr>
          <w:b/>
        </w:rPr>
        <w:t>Nikotinberoende</w:t>
      </w:r>
      <w:r>
        <w:t xml:space="preserve"> på sid XX.</w:t>
      </w:r>
    </w:p>
    <w:p w14:paraId="5168A749" w14:textId="77777777" w:rsidR="00512151" w:rsidRPr="003E5179" w:rsidRDefault="00512151" w:rsidP="00512151">
      <w:pPr>
        <w:pStyle w:val="Brd"/>
        <w:numPr>
          <w:ilvl w:val="0"/>
          <w:numId w:val="30"/>
        </w:numPr>
      </w:pPr>
      <w:r>
        <w:t xml:space="preserve">Fysisk aktivitet är viktigt vid alla stadier av sjukdomen. </w:t>
      </w:r>
      <w:r w:rsidRPr="006E747D">
        <w:rPr>
          <w:b/>
        </w:rPr>
        <w:t>Rekommenderad fysisk aktivitet vid KOL</w:t>
      </w:r>
      <w:r>
        <w:t>; www.fyss.se</w:t>
      </w:r>
    </w:p>
    <w:p w14:paraId="36E67B5B" w14:textId="77777777" w:rsidR="00512151" w:rsidRPr="003E5179" w:rsidRDefault="00512151" w:rsidP="000D5F10">
      <w:pPr>
        <w:pStyle w:val="Brd"/>
      </w:pPr>
    </w:p>
    <w:p w14:paraId="431711BF" w14:textId="5BF4431E" w:rsidR="00512151" w:rsidRDefault="00512151" w:rsidP="000D5F10">
      <w:pPr>
        <w:pStyle w:val="Brd"/>
        <w:rPr>
          <w:ins w:id="12" w:author="Susanne Elfving" w:date="2018-11-09T09:01:00Z"/>
        </w:rPr>
      </w:pPr>
      <w:r w:rsidRPr="006E747D">
        <w:t xml:space="preserve">Långverkande </w:t>
      </w:r>
      <w:proofErr w:type="spellStart"/>
      <w:r w:rsidRPr="006E747D">
        <w:t>luftrörsvidgare</w:t>
      </w:r>
      <w:proofErr w:type="spellEnd"/>
      <w:r w:rsidRPr="006E747D">
        <w:t xml:space="preserve"> är basen i läkemedelsbehandlingen. Målet med behandlingen är att minska symtomen, förhindra </w:t>
      </w:r>
      <w:proofErr w:type="spellStart"/>
      <w:r w:rsidRPr="006E747D">
        <w:t>exacerbationer</w:t>
      </w:r>
      <w:proofErr w:type="spellEnd"/>
      <w:r w:rsidRPr="006E747D">
        <w:t xml:space="preserve"> och förbättra livskvaliteten. För patienter som kan inhalera korrekt och med tillräcklig kraft är pulverinhalator att föredra, annars bör sprayinhalator med </w:t>
      </w:r>
      <w:proofErr w:type="spellStart"/>
      <w:r w:rsidRPr="006E747D">
        <w:t>spacer</w:t>
      </w:r>
      <w:proofErr w:type="spellEnd"/>
      <w:r w:rsidRPr="006E747D">
        <w:t xml:space="preserve"> prövas.</w:t>
      </w:r>
      <w:ins w:id="13" w:author="Susanne Elfving" w:date="2018-11-09T08:59:00Z">
        <w:r>
          <w:t xml:space="preserve"> </w:t>
        </w:r>
      </w:ins>
    </w:p>
    <w:p w14:paraId="6710B55C" w14:textId="77777777" w:rsidR="00512151" w:rsidRDefault="00512151" w:rsidP="000D5F10">
      <w:pPr>
        <w:pStyle w:val="Brd"/>
        <w:rPr>
          <w:ins w:id="14" w:author="Susanne Elfving" w:date="2018-11-09T09:01:00Z"/>
        </w:rPr>
      </w:pPr>
    </w:p>
    <w:p w14:paraId="37757054" w14:textId="77777777" w:rsidR="00512151" w:rsidRPr="003E5179" w:rsidRDefault="00512151" w:rsidP="000D5F10">
      <w:pPr>
        <w:pStyle w:val="Brd"/>
      </w:pPr>
    </w:p>
    <w:p w14:paraId="2F6313B1" w14:textId="77777777" w:rsidR="00512151" w:rsidRPr="003E5179" w:rsidRDefault="00512151" w:rsidP="000D5F10">
      <w:pPr>
        <w:pStyle w:val="Brd"/>
      </w:pPr>
      <w:r w:rsidRPr="006E747D">
        <w:rPr>
          <w:b/>
        </w:rPr>
        <w:t>KOL – kroniskt obstruktiv lungsjukdom</w:t>
      </w:r>
      <w:r w:rsidRPr="003E5179">
        <w:t>; www.viss.nu</w:t>
      </w:r>
    </w:p>
    <w:p w14:paraId="06F74A97" w14:textId="77777777" w:rsidR="00512151" w:rsidRPr="003E5179" w:rsidRDefault="00512151" w:rsidP="000D5F10">
      <w:pPr>
        <w:pStyle w:val="Brd"/>
        <w:rPr>
          <w:rFonts w:ascii="Calibri" w:hAnsi="Calibri" w:cs="Calibri"/>
          <w:color w:val="000000"/>
        </w:rPr>
      </w:pPr>
      <w:r w:rsidRPr="006E747D">
        <w:rPr>
          <w:b/>
        </w:rPr>
        <w:t>Kroniskt obstruktiv lungsjukdom (KOL)</w:t>
      </w:r>
      <w:r w:rsidRPr="003E5179">
        <w:t xml:space="preserve">; </w:t>
      </w:r>
      <w:hyperlink r:id="rId13" w:history="1">
        <w:r w:rsidRPr="003E5179">
          <w:rPr>
            <w:rStyle w:val="Hyperlink"/>
          </w:rPr>
          <w:t>www.lakemedelsverket.se</w:t>
        </w:r>
      </w:hyperlink>
      <w:r w:rsidRPr="003E5179">
        <w:rPr>
          <w:rStyle w:val="Hyperlink"/>
        </w:rPr>
        <w:t xml:space="preserve">  </w:t>
      </w:r>
    </w:p>
    <w:p w14:paraId="57F53BCD" w14:textId="77777777" w:rsidR="00512151" w:rsidRPr="003E5179" w:rsidRDefault="00512151" w:rsidP="000D5F10">
      <w:pPr>
        <w:pStyle w:val="Brd"/>
      </w:pPr>
    </w:p>
    <w:p w14:paraId="7604031B" w14:textId="44BFC445" w:rsidR="00512151" w:rsidRDefault="00512151" w:rsidP="000D5F10">
      <w:pPr>
        <w:pStyle w:val="Brd"/>
      </w:pPr>
      <w:r w:rsidRPr="003E5179">
        <w:rPr>
          <w:b/>
        </w:rPr>
        <w:t>Klokt råd:</w:t>
      </w:r>
      <w:r w:rsidRPr="003E5179">
        <w:t xml:space="preserve"> Lär patienten att inhalera rätt!</w:t>
      </w:r>
    </w:p>
    <w:p w14:paraId="0BD953E6" w14:textId="77777777" w:rsidR="002C1584" w:rsidRPr="003E5179" w:rsidRDefault="002C1584" w:rsidP="000D5F10">
      <w:pPr>
        <w:pStyle w:val="Brd"/>
      </w:pPr>
    </w:p>
    <w:p w14:paraId="12F828A2" w14:textId="77777777" w:rsidR="00512151" w:rsidRPr="003E5179" w:rsidRDefault="00512151" w:rsidP="000D5F10">
      <w:pPr>
        <w:pStyle w:val="Brd"/>
      </w:pPr>
      <w:r w:rsidRPr="003E5179">
        <w:rPr>
          <w:b/>
        </w:rPr>
        <w:t>Inhalera rätt</w:t>
      </w:r>
      <w:r w:rsidRPr="003E5179">
        <w:t xml:space="preserve">, instruktionsfilmer på www.janusinfo.se </w:t>
      </w:r>
    </w:p>
    <w:p w14:paraId="553B9236" w14:textId="77777777" w:rsidR="00512151" w:rsidRDefault="00512151" w:rsidP="000D5F10">
      <w:pPr>
        <w:pStyle w:val="Brd"/>
      </w:pPr>
    </w:p>
    <w:p w14:paraId="696506C5" w14:textId="77777777" w:rsidR="00512151" w:rsidRPr="003E5179" w:rsidRDefault="00512151" w:rsidP="000D5F10">
      <w:pPr>
        <w:pStyle w:val="Heading2"/>
      </w:pPr>
      <w:r w:rsidRPr="003E5179">
        <w:t>GOLD A</w:t>
      </w:r>
    </w:p>
    <w:p w14:paraId="63C195A5" w14:textId="77777777" w:rsidR="00512151" w:rsidRPr="003E5179" w:rsidRDefault="00512151" w:rsidP="000D5F10">
      <w:pPr>
        <w:pStyle w:val="Brd"/>
      </w:pPr>
      <w:r w:rsidRPr="00572969">
        <w:t>Lindriga eller sporadiska symtom</w:t>
      </w:r>
      <w:r>
        <w:t xml:space="preserve"> (CAT&lt;10 p) och 0–1 </w:t>
      </w:r>
      <w:proofErr w:type="spellStart"/>
      <w:r>
        <w:t>exacerbation</w:t>
      </w:r>
      <w:proofErr w:type="spellEnd"/>
      <w:r>
        <w:t xml:space="preserve"> i öppenvård senaste året  </w:t>
      </w:r>
    </w:p>
    <w:p w14:paraId="1496D23B" w14:textId="77777777" w:rsidR="00512151" w:rsidRPr="003E5179" w:rsidRDefault="00512151" w:rsidP="000D5F10">
      <w:pPr>
        <w:pStyle w:val="Brd"/>
      </w:pPr>
    </w:p>
    <w:p w14:paraId="790BDB80" w14:textId="77777777" w:rsidR="00512151" w:rsidRPr="00572969" w:rsidRDefault="00512151" w:rsidP="000D5F10">
      <w:pPr>
        <w:pStyle w:val="Brd"/>
      </w:pPr>
      <w:r w:rsidRPr="00572969">
        <w:t>Vidbehovsmedicinering</w:t>
      </w:r>
    </w:p>
    <w:p w14:paraId="56F0B4EF" w14:textId="77777777" w:rsidR="00512151" w:rsidRPr="003E5179" w:rsidRDefault="00512151" w:rsidP="000D5F10">
      <w:pPr>
        <w:pStyle w:val="RubrikVersaler"/>
      </w:pPr>
      <w:r w:rsidRPr="00572969">
        <w:t>KORTVERKANDE BETA-2-STIMULERARE</w:t>
      </w:r>
    </w:p>
    <w:p w14:paraId="6B5A2357" w14:textId="77777777" w:rsidR="00512151" w:rsidRPr="009660A9" w:rsidRDefault="00512151" w:rsidP="000D5F10">
      <w:pPr>
        <w:pStyle w:val="PreparatSubstans"/>
        <w:pBdr>
          <w:between w:val="single" w:sz="4" w:space="1" w:color="auto"/>
        </w:pBdr>
      </w:pPr>
      <w:proofErr w:type="spellStart"/>
      <w:r w:rsidRPr="009660A9">
        <w:rPr>
          <w:i/>
        </w:rPr>
        <w:t>salbutamol</w:t>
      </w:r>
      <w:proofErr w:type="spellEnd"/>
      <w:r w:rsidRPr="009660A9">
        <w:tab/>
      </w:r>
      <w:r w:rsidRPr="009660A9">
        <w:tab/>
      </w:r>
      <w:proofErr w:type="spellStart"/>
      <w:r w:rsidRPr="009660A9">
        <w:t>Buventol</w:t>
      </w:r>
      <w:proofErr w:type="spellEnd"/>
      <w:r w:rsidRPr="009660A9">
        <w:t xml:space="preserve"> </w:t>
      </w:r>
      <w:proofErr w:type="spellStart"/>
      <w:r w:rsidRPr="009660A9">
        <w:t>Easyhaler</w:t>
      </w:r>
      <w:proofErr w:type="spellEnd"/>
    </w:p>
    <w:p w14:paraId="7C0ABDBB" w14:textId="77777777" w:rsidR="00512151" w:rsidRPr="003E5179" w:rsidRDefault="00512151" w:rsidP="000D5F10">
      <w:pPr>
        <w:pStyle w:val="PreparatSubstans"/>
        <w:pBdr>
          <w:between w:val="single" w:sz="4" w:space="1" w:color="auto"/>
        </w:pBdr>
        <w:rPr>
          <w:lang w:val="en-US"/>
        </w:rPr>
      </w:pPr>
      <w:r w:rsidRPr="00572969">
        <w:rPr>
          <w:i/>
          <w:lang w:val="en-US"/>
        </w:rPr>
        <w:t>salbutamol</w:t>
      </w:r>
      <w:r w:rsidRPr="003E5179">
        <w:rPr>
          <w:lang w:val="en-US"/>
        </w:rPr>
        <w:tab/>
      </w:r>
      <w:r w:rsidRPr="003E5179">
        <w:rPr>
          <w:lang w:val="en-US"/>
        </w:rPr>
        <w:tab/>
      </w:r>
      <w:proofErr w:type="spellStart"/>
      <w:r w:rsidRPr="003E5179">
        <w:rPr>
          <w:lang w:val="en-US"/>
        </w:rPr>
        <w:t>Airomir</w:t>
      </w:r>
      <w:proofErr w:type="spellEnd"/>
      <w:r w:rsidRPr="003E5179">
        <w:rPr>
          <w:lang w:val="en-US"/>
        </w:rPr>
        <w:t xml:space="preserve"> </w:t>
      </w:r>
      <w:r w:rsidRPr="003E5179">
        <w:rPr>
          <w:i/>
          <w:lang w:val="en-US"/>
        </w:rPr>
        <w:t>spray (med spacer)</w:t>
      </w:r>
    </w:p>
    <w:p w14:paraId="431DBC53" w14:textId="77777777" w:rsidR="00512151" w:rsidRPr="003E5179" w:rsidRDefault="00512151" w:rsidP="000D5F10">
      <w:pPr>
        <w:pStyle w:val="Brd"/>
        <w:rPr>
          <w:lang w:val="en-US"/>
        </w:rPr>
      </w:pPr>
    </w:p>
    <w:p w14:paraId="66CE8CB3" w14:textId="77777777" w:rsidR="00512151" w:rsidRPr="003E5179" w:rsidRDefault="00512151" w:rsidP="000D5F10">
      <w:pPr>
        <w:pStyle w:val="RubrikVersaler"/>
      </w:pPr>
      <w:r w:rsidRPr="00572969">
        <w:t>KORTVERKANDE ANTIKOLINERGIKUM</w:t>
      </w:r>
    </w:p>
    <w:p w14:paraId="1CF892FC" w14:textId="77777777" w:rsidR="00512151" w:rsidRDefault="00512151" w:rsidP="000D5F10">
      <w:pPr>
        <w:pStyle w:val="PreparatSubstans"/>
      </w:pPr>
      <w:proofErr w:type="spellStart"/>
      <w:r w:rsidRPr="00572969">
        <w:rPr>
          <w:i/>
        </w:rPr>
        <w:t>ipratropium</w:t>
      </w:r>
      <w:proofErr w:type="spellEnd"/>
      <w:r w:rsidRPr="003E5179">
        <w:tab/>
      </w:r>
      <w:r w:rsidRPr="003E5179">
        <w:tab/>
      </w:r>
      <w:proofErr w:type="spellStart"/>
      <w:r>
        <w:t>Ipratropiumbromid</w:t>
      </w:r>
      <w:proofErr w:type="spellEnd"/>
      <w:r>
        <w:t xml:space="preserve"> …, </w:t>
      </w:r>
      <w:proofErr w:type="spellStart"/>
      <w:r>
        <w:t>Atrovent</w:t>
      </w:r>
      <w:proofErr w:type="spellEnd"/>
      <w:r>
        <w:t xml:space="preserve"> </w:t>
      </w:r>
    </w:p>
    <w:p w14:paraId="072B8CDD" w14:textId="77777777" w:rsidR="00512151" w:rsidRPr="00572969" w:rsidRDefault="00512151" w:rsidP="000D5F10">
      <w:pPr>
        <w:pStyle w:val="PreparatSubstans"/>
        <w:rPr>
          <w:i/>
        </w:rPr>
      </w:pPr>
      <w:r>
        <w:tab/>
      </w:r>
      <w:r>
        <w:tab/>
      </w:r>
      <w:r w:rsidRPr="00572969">
        <w:rPr>
          <w:i/>
        </w:rPr>
        <w:t xml:space="preserve">spray (med </w:t>
      </w:r>
      <w:proofErr w:type="spellStart"/>
      <w:r w:rsidRPr="00572969">
        <w:rPr>
          <w:i/>
        </w:rPr>
        <w:t>spacer</w:t>
      </w:r>
      <w:proofErr w:type="spellEnd"/>
      <w:r w:rsidRPr="00572969">
        <w:rPr>
          <w:i/>
        </w:rPr>
        <w:t>)</w:t>
      </w:r>
    </w:p>
    <w:p w14:paraId="2CC7C06B" w14:textId="411B24EF" w:rsidR="00512151" w:rsidRDefault="00512151" w:rsidP="000D5F10">
      <w:pPr>
        <w:pStyle w:val="Brd"/>
      </w:pPr>
      <w:r w:rsidRPr="00572969">
        <w:t xml:space="preserve">Bör inte användas tillsammans med långverkande </w:t>
      </w:r>
      <w:proofErr w:type="spellStart"/>
      <w:r w:rsidRPr="00572969">
        <w:t>antikolinergikum</w:t>
      </w:r>
      <w:proofErr w:type="spellEnd"/>
      <w:r w:rsidRPr="00572969">
        <w:t>.</w:t>
      </w:r>
    </w:p>
    <w:p w14:paraId="4964B226" w14:textId="37134707" w:rsidR="00946645" w:rsidRDefault="00946645" w:rsidP="000D5F10">
      <w:pPr>
        <w:pStyle w:val="Brd"/>
      </w:pPr>
    </w:p>
    <w:p w14:paraId="7998AE9B" w14:textId="716F730E" w:rsidR="00946645" w:rsidRDefault="00946645" w:rsidP="000D5F10">
      <w:pPr>
        <w:pStyle w:val="Brd"/>
      </w:pPr>
    </w:p>
    <w:p w14:paraId="5B9DDEF0" w14:textId="77777777" w:rsidR="00946645" w:rsidRPr="003E5179" w:rsidRDefault="00946645" w:rsidP="000D5F10">
      <w:pPr>
        <w:pStyle w:val="Brd"/>
      </w:pPr>
    </w:p>
    <w:p w14:paraId="1FDEF0C2" w14:textId="77777777" w:rsidR="00512151" w:rsidRPr="003E5179" w:rsidRDefault="00512151" w:rsidP="000D5F10">
      <w:pPr>
        <w:pStyle w:val="Heading2"/>
      </w:pPr>
      <w:r w:rsidRPr="00572969">
        <w:t>GOLD B</w:t>
      </w:r>
      <w:r>
        <w:t xml:space="preserve"> </w:t>
      </w:r>
    </w:p>
    <w:p w14:paraId="46C6FAE6" w14:textId="49A6073E" w:rsidR="00512151" w:rsidRDefault="00512151" w:rsidP="000D5F10">
      <w:pPr>
        <w:pStyle w:val="Brd"/>
      </w:pPr>
      <w:r w:rsidRPr="00572969">
        <w:t xml:space="preserve">Betydande symtom </w:t>
      </w:r>
      <w:r>
        <w:t xml:space="preserve">(CAT≥10 p) och 0–1 </w:t>
      </w:r>
      <w:proofErr w:type="spellStart"/>
      <w:r>
        <w:t>exacerbation</w:t>
      </w:r>
      <w:proofErr w:type="spellEnd"/>
      <w:r>
        <w:t xml:space="preserve"> i öppenvård senaste året</w:t>
      </w:r>
    </w:p>
    <w:p w14:paraId="0170B283" w14:textId="77777777" w:rsidR="002E7447" w:rsidRPr="003E5179" w:rsidRDefault="002E7447" w:rsidP="000D5F10">
      <w:pPr>
        <w:pStyle w:val="Brd"/>
      </w:pPr>
    </w:p>
    <w:p w14:paraId="5A941AC7" w14:textId="77777777" w:rsidR="00512151" w:rsidRPr="003E5179" w:rsidRDefault="00512151" w:rsidP="000D5F10">
      <w:pPr>
        <w:pStyle w:val="Brd"/>
      </w:pPr>
    </w:p>
    <w:p w14:paraId="7ED41A3B" w14:textId="77777777" w:rsidR="00512151" w:rsidRPr="003E5179" w:rsidRDefault="00512151" w:rsidP="000D5F10">
      <w:pPr>
        <w:pStyle w:val="Brd"/>
      </w:pPr>
      <w:r w:rsidRPr="00572969">
        <w:t>Underhållsbehandling</w:t>
      </w:r>
    </w:p>
    <w:p w14:paraId="29FF56C0" w14:textId="77777777" w:rsidR="00512151" w:rsidRPr="003E5179" w:rsidRDefault="00512151" w:rsidP="000D5F10">
      <w:pPr>
        <w:pStyle w:val="Brd"/>
        <w:rPr>
          <w:b/>
        </w:rPr>
      </w:pPr>
      <w:r w:rsidRPr="003E5179">
        <w:rPr>
          <w:b/>
        </w:rPr>
        <w:t>I första hand</w:t>
      </w:r>
    </w:p>
    <w:p w14:paraId="43AFCD68" w14:textId="77777777" w:rsidR="00512151" w:rsidRPr="003E5179" w:rsidRDefault="00512151" w:rsidP="000D5F10">
      <w:pPr>
        <w:pStyle w:val="RubrikVersaler"/>
      </w:pPr>
      <w:r w:rsidRPr="00572969">
        <w:t>LÅNGVERKANDE ANTIKOLINERGIKUM (LAMA)</w:t>
      </w:r>
    </w:p>
    <w:p w14:paraId="4A67D776" w14:textId="77777777" w:rsidR="00512151" w:rsidRPr="002B1749" w:rsidRDefault="00512151" w:rsidP="00C224F5">
      <w:pPr>
        <w:pStyle w:val="Brd"/>
        <w:pBdr>
          <w:top w:val="single" w:sz="4" w:space="1" w:color="auto"/>
        </w:pBdr>
      </w:pPr>
      <w:proofErr w:type="spellStart"/>
      <w:r w:rsidRPr="0059071A">
        <w:rPr>
          <w:i/>
        </w:rPr>
        <w:t>umeklidinium</w:t>
      </w:r>
      <w:proofErr w:type="spellEnd"/>
      <w:r>
        <w:tab/>
      </w:r>
      <w:r>
        <w:tab/>
      </w:r>
      <w:r>
        <w:tab/>
      </w:r>
      <w:proofErr w:type="spellStart"/>
      <w:r>
        <w:t>Incruse</w:t>
      </w:r>
      <w:proofErr w:type="spellEnd"/>
      <w:r>
        <w:t xml:space="preserve"> </w:t>
      </w:r>
      <w:proofErr w:type="spellStart"/>
      <w:r>
        <w:t>Ellipta</w:t>
      </w:r>
      <w:proofErr w:type="spellEnd"/>
    </w:p>
    <w:p w14:paraId="0CC1AB0D" w14:textId="2B746750" w:rsidR="00512151" w:rsidRPr="003E5179" w:rsidRDefault="00512151" w:rsidP="000D5F10">
      <w:pPr>
        <w:pStyle w:val="PreparatSubstans"/>
      </w:pPr>
      <w:proofErr w:type="spellStart"/>
      <w:r w:rsidRPr="00572969">
        <w:rPr>
          <w:i/>
        </w:rPr>
        <w:t>tiotropium</w:t>
      </w:r>
      <w:proofErr w:type="spellEnd"/>
      <w:r w:rsidRPr="003E5179">
        <w:tab/>
      </w:r>
      <w:r w:rsidRPr="003E5179">
        <w:tab/>
      </w:r>
      <w:proofErr w:type="spellStart"/>
      <w:r w:rsidRPr="003E5179">
        <w:t>Spiriva</w:t>
      </w:r>
      <w:proofErr w:type="spellEnd"/>
      <w:r w:rsidRPr="003E5179">
        <w:t xml:space="preserve"> </w:t>
      </w:r>
      <w:proofErr w:type="spellStart"/>
      <w:r w:rsidRPr="003E5179">
        <w:t>Respimat</w:t>
      </w:r>
      <w:proofErr w:type="spellEnd"/>
      <w:r w:rsidRPr="003E5179">
        <w:t xml:space="preserve"> </w:t>
      </w:r>
      <w:r w:rsidRPr="003E5179">
        <w:rPr>
          <w:i/>
        </w:rPr>
        <w:t xml:space="preserve">spray (med </w:t>
      </w:r>
      <w:proofErr w:type="spellStart"/>
      <w:r w:rsidRPr="003E5179">
        <w:rPr>
          <w:i/>
        </w:rPr>
        <w:t>spacer</w:t>
      </w:r>
      <w:proofErr w:type="spellEnd"/>
      <w:r w:rsidRPr="003E5179">
        <w:rPr>
          <w:i/>
        </w:rPr>
        <w:t>)</w:t>
      </w:r>
    </w:p>
    <w:p w14:paraId="7CCBDBC0" w14:textId="77777777" w:rsidR="00512151" w:rsidRPr="003E5179" w:rsidRDefault="00512151" w:rsidP="000D5F10">
      <w:pPr>
        <w:pStyle w:val="Brd"/>
      </w:pPr>
    </w:p>
    <w:p w14:paraId="232F55FC" w14:textId="77777777" w:rsidR="00C224F5" w:rsidRDefault="00C224F5" w:rsidP="000D5F10">
      <w:pPr>
        <w:pStyle w:val="Brd"/>
        <w:rPr>
          <w:b/>
        </w:rPr>
      </w:pPr>
    </w:p>
    <w:p w14:paraId="79C64F84" w14:textId="77777777" w:rsidR="00C224F5" w:rsidRDefault="00C224F5" w:rsidP="000D5F10">
      <w:pPr>
        <w:pStyle w:val="Brd"/>
        <w:rPr>
          <w:b/>
        </w:rPr>
      </w:pPr>
    </w:p>
    <w:p w14:paraId="33BA4046" w14:textId="6A026AC1" w:rsidR="00512151" w:rsidRPr="003E5179" w:rsidRDefault="00512151" w:rsidP="000D5F10">
      <w:pPr>
        <w:pStyle w:val="Brd"/>
        <w:rPr>
          <w:b/>
        </w:rPr>
      </w:pPr>
      <w:r w:rsidRPr="00572969">
        <w:rPr>
          <w:b/>
        </w:rPr>
        <w:t>I andra hand</w:t>
      </w:r>
    </w:p>
    <w:p w14:paraId="0B408A16" w14:textId="77777777" w:rsidR="00512151" w:rsidRPr="003E5179" w:rsidRDefault="00512151" w:rsidP="000D5F10">
      <w:pPr>
        <w:pStyle w:val="RubrikVersaler"/>
      </w:pPr>
      <w:r w:rsidRPr="00572969">
        <w:t>LÅNGVERKANDE BETA-2-STIMULERARE (LABA)</w:t>
      </w:r>
    </w:p>
    <w:p w14:paraId="45FE1A80" w14:textId="77777777" w:rsidR="00512151" w:rsidRPr="003E5179" w:rsidRDefault="00512151" w:rsidP="000D5F10">
      <w:pPr>
        <w:pStyle w:val="PreparatSubstans"/>
        <w:pBdr>
          <w:between w:val="single" w:sz="4" w:space="1" w:color="auto"/>
        </w:pBdr>
      </w:pPr>
      <w:proofErr w:type="spellStart"/>
      <w:r w:rsidRPr="003E5179">
        <w:rPr>
          <w:i/>
        </w:rPr>
        <w:t>indakaterol</w:t>
      </w:r>
      <w:proofErr w:type="spellEnd"/>
      <w:r w:rsidRPr="003E5179">
        <w:tab/>
      </w:r>
      <w:r w:rsidRPr="003E5179">
        <w:tab/>
      </w:r>
      <w:proofErr w:type="spellStart"/>
      <w:r w:rsidRPr="003E5179">
        <w:t>Onbrez</w:t>
      </w:r>
      <w:proofErr w:type="spellEnd"/>
      <w:r w:rsidRPr="003E5179">
        <w:t xml:space="preserve"> </w:t>
      </w:r>
      <w:proofErr w:type="spellStart"/>
      <w:r w:rsidRPr="003E5179">
        <w:t>Breezhaler</w:t>
      </w:r>
      <w:proofErr w:type="spellEnd"/>
    </w:p>
    <w:p w14:paraId="404B764B" w14:textId="77777777" w:rsidR="00512151" w:rsidRPr="003E5179" w:rsidRDefault="00512151" w:rsidP="000D5F10">
      <w:pPr>
        <w:pStyle w:val="PreparatSubstans"/>
        <w:pBdr>
          <w:between w:val="single" w:sz="4" w:space="1" w:color="auto"/>
        </w:pBdr>
      </w:pPr>
      <w:proofErr w:type="spellStart"/>
      <w:r w:rsidRPr="003E5179">
        <w:rPr>
          <w:i/>
        </w:rPr>
        <w:t>salmeterol</w:t>
      </w:r>
      <w:proofErr w:type="spellEnd"/>
      <w:r w:rsidRPr="003E5179">
        <w:tab/>
      </w:r>
      <w:r w:rsidRPr="003E5179">
        <w:tab/>
      </w:r>
      <w:proofErr w:type="spellStart"/>
      <w:r w:rsidRPr="003E5179">
        <w:t>Serevent</w:t>
      </w:r>
      <w:proofErr w:type="spellEnd"/>
      <w:r w:rsidRPr="003E5179">
        <w:t xml:space="preserve"> </w:t>
      </w:r>
      <w:proofErr w:type="spellStart"/>
      <w:r w:rsidRPr="003E5179">
        <w:t>Evohaler</w:t>
      </w:r>
      <w:proofErr w:type="spellEnd"/>
      <w:r w:rsidRPr="003E5179">
        <w:t xml:space="preserve"> </w:t>
      </w:r>
      <w:r w:rsidRPr="003E5179">
        <w:rPr>
          <w:i/>
        </w:rPr>
        <w:t xml:space="preserve">spray (med </w:t>
      </w:r>
      <w:proofErr w:type="spellStart"/>
      <w:r w:rsidRPr="003E5179">
        <w:rPr>
          <w:i/>
        </w:rPr>
        <w:t>spacer</w:t>
      </w:r>
      <w:proofErr w:type="spellEnd"/>
      <w:r w:rsidRPr="003E5179">
        <w:rPr>
          <w:i/>
        </w:rPr>
        <w:t xml:space="preserve">) </w:t>
      </w:r>
    </w:p>
    <w:p w14:paraId="2A05F443" w14:textId="77777777" w:rsidR="00512151" w:rsidRPr="003E5179" w:rsidRDefault="00512151" w:rsidP="000D5F10">
      <w:pPr>
        <w:pStyle w:val="RubrikVersaler"/>
      </w:pPr>
    </w:p>
    <w:p w14:paraId="41788016" w14:textId="77777777" w:rsidR="00512151" w:rsidRDefault="00512151" w:rsidP="000D5F10">
      <w:pPr>
        <w:pStyle w:val="RubrikVersaler"/>
      </w:pPr>
    </w:p>
    <w:p w14:paraId="46D6AC5A" w14:textId="77777777" w:rsidR="00512151" w:rsidRPr="003E5179" w:rsidRDefault="00512151" w:rsidP="000D5F10">
      <w:pPr>
        <w:pStyle w:val="RubrikVersaler"/>
      </w:pPr>
      <w:r w:rsidRPr="003E5179">
        <w:t>KOMBINATIONSPREPARAT LAMA OCH LABA</w:t>
      </w:r>
    </w:p>
    <w:p w14:paraId="349EC2CD" w14:textId="77777777" w:rsidR="00512151" w:rsidRPr="003E5179" w:rsidRDefault="00512151" w:rsidP="000D5F10">
      <w:pPr>
        <w:pStyle w:val="PreparatSubstans"/>
      </w:pPr>
      <w:proofErr w:type="spellStart"/>
      <w:r w:rsidRPr="003E5179">
        <w:rPr>
          <w:i/>
        </w:rPr>
        <w:t>glykopyrron</w:t>
      </w:r>
      <w:proofErr w:type="spellEnd"/>
      <w:r w:rsidRPr="003E5179">
        <w:rPr>
          <w:i/>
        </w:rPr>
        <w:t xml:space="preserve"> </w:t>
      </w:r>
      <w:r>
        <w:rPr>
          <w:i/>
        </w:rPr>
        <w:t xml:space="preserve">+ </w:t>
      </w:r>
      <w:proofErr w:type="spellStart"/>
      <w:r w:rsidRPr="003E5179">
        <w:rPr>
          <w:i/>
        </w:rPr>
        <w:t>indakaterol</w:t>
      </w:r>
      <w:proofErr w:type="spellEnd"/>
      <w:r w:rsidRPr="003E5179">
        <w:t xml:space="preserve"> </w:t>
      </w:r>
      <w:r w:rsidRPr="003E5179">
        <w:tab/>
      </w:r>
      <w:r w:rsidRPr="003E5179">
        <w:tab/>
      </w:r>
      <w:proofErr w:type="spellStart"/>
      <w:r w:rsidRPr="003E5179">
        <w:t>Ultibro</w:t>
      </w:r>
      <w:proofErr w:type="spellEnd"/>
      <w:r w:rsidRPr="003E5179">
        <w:t xml:space="preserve"> </w:t>
      </w:r>
      <w:proofErr w:type="spellStart"/>
      <w:r w:rsidRPr="003E5179">
        <w:t>Breezhaler</w:t>
      </w:r>
      <w:proofErr w:type="spellEnd"/>
      <w:r w:rsidRPr="003E5179">
        <w:t>*</w:t>
      </w:r>
    </w:p>
    <w:p w14:paraId="49A3FE99" w14:textId="77777777" w:rsidR="00512151" w:rsidRPr="002B1749" w:rsidRDefault="00512151" w:rsidP="000D5F10">
      <w:pPr>
        <w:pStyle w:val="PreparatSubstans"/>
        <w:rPr>
          <w:ins w:id="15" w:author="Elin Dahlén" w:date="2018-09-13T14:44:00Z"/>
          <w:i/>
        </w:rPr>
      </w:pPr>
    </w:p>
    <w:p w14:paraId="336B2267" w14:textId="77777777" w:rsidR="00512151" w:rsidRDefault="00512151" w:rsidP="000D5F10">
      <w:pPr>
        <w:pStyle w:val="Brd"/>
      </w:pPr>
      <w:proofErr w:type="spellStart"/>
      <w:r w:rsidRPr="00F603E2">
        <w:rPr>
          <w:i/>
        </w:rPr>
        <w:t>umeklidi</w:t>
      </w:r>
      <w:r w:rsidRPr="001E4AD7">
        <w:rPr>
          <w:i/>
        </w:rPr>
        <w:t>n</w:t>
      </w:r>
      <w:r w:rsidRPr="00F603E2">
        <w:rPr>
          <w:i/>
        </w:rPr>
        <w:t>ium</w:t>
      </w:r>
      <w:proofErr w:type="spellEnd"/>
      <w:r w:rsidRPr="00F603E2">
        <w:rPr>
          <w:i/>
        </w:rPr>
        <w:t xml:space="preserve"> + </w:t>
      </w:r>
      <w:proofErr w:type="spellStart"/>
      <w:r w:rsidRPr="00F603E2">
        <w:rPr>
          <w:i/>
        </w:rPr>
        <w:t>vilanterol</w:t>
      </w:r>
      <w:proofErr w:type="spellEnd"/>
      <w:r w:rsidRPr="001E4AD7">
        <w:t xml:space="preserve">                           </w:t>
      </w:r>
      <w:r>
        <w:tab/>
      </w:r>
      <w:r w:rsidRPr="001E4AD7">
        <w:t xml:space="preserve"> </w:t>
      </w:r>
      <w:proofErr w:type="spellStart"/>
      <w:r w:rsidRPr="001E4AD7">
        <w:t>Anoro</w:t>
      </w:r>
      <w:proofErr w:type="spellEnd"/>
      <w:r w:rsidRPr="001E4AD7">
        <w:t xml:space="preserve"> </w:t>
      </w:r>
      <w:proofErr w:type="spellStart"/>
      <w:r w:rsidRPr="001E4AD7">
        <w:t>Ellipta</w:t>
      </w:r>
      <w:proofErr w:type="spellEnd"/>
      <w:r w:rsidRPr="001E4AD7">
        <w:t>*</w:t>
      </w:r>
    </w:p>
    <w:p w14:paraId="301395B2" w14:textId="77777777" w:rsidR="00512151" w:rsidRDefault="00512151" w:rsidP="000D5F10">
      <w:pPr>
        <w:pStyle w:val="PreparatSubstans"/>
        <w:rPr>
          <w:i/>
        </w:rPr>
      </w:pPr>
    </w:p>
    <w:p w14:paraId="7541A1AE" w14:textId="77777777" w:rsidR="00562915" w:rsidRPr="003E5179" w:rsidRDefault="00562915" w:rsidP="00562915">
      <w:pPr>
        <w:pStyle w:val="Brd"/>
      </w:pPr>
      <w:bookmarkStart w:id="16" w:name="_Hlk529516503"/>
      <w:r w:rsidRPr="003E5179">
        <w:t>* Begränsad subvention; www.tlv.se</w:t>
      </w:r>
    </w:p>
    <w:p w14:paraId="7A62A40E" w14:textId="77777777" w:rsidR="00512151" w:rsidRDefault="00512151" w:rsidP="000D5F10">
      <w:pPr>
        <w:pStyle w:val="RubrikVersaler"/>
      </w:pPr>
    </w:p>
    <w:p w14:paraId="353C977C" w14:textId="77777777" w:rsidR="00512151" w:rsidRPr="001B28E7" w:rsidRDefault="00512151" w:rsidP="00EA55CF">
      <w:pPr>
        <w:pStyle w:val="RubrikVersaler"/>
      </w:pPr>
      <w:r>
        <w:t>ELLER KOMBINERA lama OCH laba</w:t>
      </w:r>
    </w:p>
    <w:p w14:paraId="708C4730" w14:textId="77777777" w:rsidR="00512151" w:rsidRDefault="00512151" w:rsidP="002E7447">
      <w:pPr>
        <w:pStyle w:val="PreparatSubstans"/>
        <w:pBdr>
          <w:bottom w:val="none" w:sz="0" w:space="0" w:color="auto"/>
        </w:pBdr>
        <w:rPr>
          <w:i/>
        </w:rPr>
      </w:pPr>
      <w:proofErr w:type="spellStart"/>
      <w:r w:rsidRPr="00572969">
        <w:rPr>
          <w:i/>
        </w:rPr>
        <w:t>tiotropium</w:t>
      </w:r>
      <w:proofErr w:type="spellEnd"/>
      <w:r w:rsidRPr="003E5179">
        <w:tab/>
      </w:r>
      <w:r w:rsidRPr="003E5179">
        <w:tab/>
      </w:r>
      <w:proofErr w:type="spellStart"/>
      <w:r w:rsidRPr="003E5179">
        <w:t>Spiriva</w:t>
      </w:r>
      <w:proofErr w:type="spellEnd"/>
      <w:r w:rsidRPr="003E5179">
        <w:t xml:space="preserve"> </w:t>
      </w:r>
      <w:proofErr w:type="spellStart"/>
      <w:r w:rsidRPr="003E5179">
        <w:t>Respimat</w:t>
      </w:r>
      <w:proofErr w:type="spellEnd"/>
      <w:r w:rsidRPr="003E5179">
        <w:t xml:space="preserve"> </w:t>
      </w:r>
      <w:r w:rsidRPr="003E5179">
        <w:rPr>
          <w:i/>
        </w:rPr>
        <w:t xml:space="preserve">spray (med </w:t>
      </w:r>
      <w:proofErr w:type="spellStart"/>
      <w:r w:rsidRPr="003E5179">
        <w:rPr>
          <w:i/>
        </w:rPr>
        <w:t>spacer</w:t>
      </w:r>
      <w:proofErr w:type="spellEnd"/>
      <w:r w:rsidRPr="003E5179">
        <w:rPr>
          <w:i/>
        </w:rPr>
        <w:t>)</w:t>
      </w:r>
    </w:p>
    <w:p w14:paraId="5093DFCB" w14:textId="77777777" w:rsidR="00512151" w:rsidRDefault="00512151" w:rsidP="000D5F10">
      <w:pPr>
        <w:pStyle w:val="Brd"/>
      </w:pPr>
      <w:r>
        <w:t xml:space="preserve"> </w:t>
      </w:r>
    </w:p>
    <w:p w14:paraId="53FD4330" w14:textId="77777777" w:rsidR="00512151" w:rsidRPr="00EA55CF" w:rsidRDefault="00512151" w:rsidP="000D5F10">
      <w:pPr>
        <w:pStyle w:val="Brd"/>
        <w:rPr>
          <w:lang w:val="en-US"/>
        </w:rPr>
      </w:pPr>
      <w:r>
        <w:t xml:space="preserve">     </w:t>
      </w:r>
      <w:r w:rsidRPr="00EA55CF">
        <w:rPr>
          <w:lang w:val="en-US"/>
        </w:rPr>
        <w:t>+</w:t>
      </w:r>
    </w:p>
    <w:p w14:paraId="36077D7A" w14:textId="77777777" w:rsidR="00512151" w:rsidRPr="00EA55CF" w:rsidRDefault="00512151" w:rsidP="000D5F10">
      <w:pPr>
        <w:pStyle w:val="Brd"/>
        <w:pBdr>
          <w:bottom w:val="single" w:sz="4" w:space="1" w:color="auto"/>
        </w:pBdr>
        <w:rPr>
          <w:i/>
          <w:lang w:val="en-US"/>
        </w:rPr>
      </w:pPr>
    </w:p>
    <w:p w14:paraId="58658085" w14:textId="77777777" w:rsidR="00512151" w:rsidRPr="00EA55CF" w:rsidRDefault="00512151" w:rsidP="000D5F10">
      <w:pPr>
        <w:pStyle w:val="Brd"/>
        <w:pBdr>
          <w:bottom w:val="single" w:sz="4" w:space="1" w:color="auto"/>
        </w:pBdr>
        <w:rPr>
          <w:lang w:val="en-US"/>
        </w:rPr>
      </w:pPr>
      <w:r w:rsidRPr="00EA55CF">
        <w:rPr>
          <w:i/>
          <w:lang w:val="en-US"/>
        </w:rPr>
        <w:t>salmeterol</w:t>
      </w:r>
      <w:r w:rsidRPr="00EA55CF">
        <w:rPr>
          <w:lang w:val="en-US"/>
        </w:rPr>
        <w:tab/>
      </w:r>
      <w:r w:rsidRPr="00EA55CF">
        <w:rPr>
          <w:lang w:val="en-US"/>
        </w:rPr>
        <w:tab/>
      </w:r>
      <w:r w:rsidRPr="00EA55CF">
        <w:rPr>
          <w:lang w:val="en-US"/>
        </w:rPr>
        <w:tab/>
        <w:t xml:space="preserve">Serevent </w:t>
      </w:r>
      <w:proofErr w:type="spellStart"/>
      <w:r w:rsidRPr="00EA55CF">
        <w:rPr>
          <w:lang w:val="en-US"/>
        </w:rPr>
        <w:t>Evohaler</w:t>
      </w:r>
      <w:proofErr w:type="spellEnd"/>
      <w:r w:rsidRPr="00EA55CF">
        <w:rPr>
          <w:lang w:val="en-US"/>
        </w:rPr>
        <w:t xml:space="preserve"> </w:t>
      </w:r>
      <w:r w:rsidRPr="00EA55CF">
        <w:rPr>
          <w:i/>
          <w:lang w:val="en-US"/>
        </w:rPr>
        <w:t>spray (med spacer)</w:t>
      </w:r>
    </w:p>
    <w:bookmarkEnd w:id="16"/>
    <w:p w14:paraId="2F577E9C" w14:textId="77777777" w:rsidR="00512151" w:rsidRPr="00EA55CF" w:rsidRDefault="00512151" w:rsidP="000D5F10">
      <w:pPr>
        <w:pStyle w:val="Brd"/>
        <w:rPr>
          <w:lang w:val="en-US"/>
        </w:rPr>
      </w:pPr>
    </w:p>
    <w:p w14:paraId="4AA0F3C6" w14:textId="77777777" w:rsidR="00512151" w:rsidRPr="00F603E2" w:rsidRDefault="00512151" w:rsidP="000D5F10">
      <w:pPr>
        <w:pStyle w:val="Heading2"/>
        <w:rPr>
          <w:lang w:val="en-US"/>
        </w:rPr>
      </w:pPr>
      <w:r w:rsidRPr="00F603E2">
        <w:rPr>
          <w:lang w:val="en-US"/>
        </w:rPr>
        <w:t>GOLD C</w:t>
      </w:r>
    </w:p>
    <w:p w14:paraId="1BB4C940" w14:textId="77777777" w:rsidR="00512151" w:rsidRPr="003E5179" w:rsidRDefault="00512151" w:rsidP="000D5F10">
      <w:pPr>
        <w:pStyle w:val="Brd"/>
      </w:pPr>
      <w:r>
        <w:t>L</w:t>
      </w:r>
      <w:r w:rsidRPr="00572969">
        <w:t>indriga symtom</w:t>
      </w:r>
      <w:r>
        <w:t xml:space="preserve"> (CAT&lt;10 p) och ≥2 </w:t>
      </w:r>
      <w:proofErr w:type="spellStart"/>
      <w:r>
        <w:t>exacerbationer</w:t>
      </w:r>
      <w:proofErr w:type="spellEnd"/>
      <w:r>
        <w:t xml:space="preserve"> i öppenvård eller ≥1 i slutenvård senaste året  </w:t>
      </w:r>
    </w:p>
    <w:p w14:paraId="01995952" w14:textId="77777777" w:rsidR="00512151" w:rsidRPr="003E5179" w:rsidRDefault="00512151" w:rsidP="000D5F10">
      <w:pPr>
        <w:pStyle w:val="Brd"/>
      </w:pPr>
    </w:p>
    <w:p w14:paraId="730453B0" w14:textId="77777777" w:rsidR="00512151" w:rsidRPr="003E5179" w:rsidRDefault="00512151" w:rsidP="000D5F10">
      <w:pPr>
        <w:pStyle w:val="Brd"/>
      </w:pPr>
      <w:r w:rsidRPr="00572969">
        <w:t>Underhållsbehandling</w:t>
      </w:r>
    </w:p>
    <w:p w14:paraId="080B69EC" w14:textId="77777777" w:rsidR="00512151" w:rsidRPr="003E5179" w:rsidRDefault="00512151" w:rsidP="000D5F10">
      <w:pPr>
        <w:pStyle w:val="Brd"/>
        <w:rPr>
          <w:b/>
        </w:rPr>
      </w:pPr>
      <w:r w:rsidRPr="00572969">
        <w:rPr>
          <w:b/>
        </w:rPr>
        <w:t>I första hand</w:t>
      </w:r>
    </w:p>
    <w:p w14:paraId="38EB3FCD" w14:textId="77777777" w:rsidR="00512151" w:rsidRPr="003E5179" w:rsidRDefault="00512151" w:rsidP="000D5F10">
      <w:pPr>
        <w:pStyle w:val="RubrikVersaler"/>
      </w:pPr>
      <w:r w:rsidRPr="00572969">
        <w:t>LÅNGVERKANDE ANTIKOLINERGIKUM (LAMA)</w:t>
      </w:r>
    </w:p>
    <w:p w14:paraId="33FB76BD" w14:textId="77777777" w:rsidR="00512151" w:rsidRPr="000C0024" w:rsidRDefault="00512151" w:rsidP="000D5F10">
      <w:pPr>
        <w:pStyle w:val="PreparatSubstans"/>
      </w:pPr>
      <w:proofErr w:type="spellStart"/>
      <w:r w:rsidRPr="0059071A">
        <w:rPr>
          <w:i/>
        </w:rPr>
        <w:t>umeklidinium</w:t>
      </w:r>
      <w:proofErr w:type="spellEnd"/>
      <w:r w:rsidRPr="000C0024">
        <w:tab/>
      </w:r>
      <w:r w:rsidRPr="000C0024">
        <w:tab/>
      </w:r>
      <w:proofErr w:type="spellStart"/>
      <w:r w:rsidRPr="000C0024">
        <w:t>Incruse</w:t>
      </w:r>
      <w:proofErr w:type="spellEnd"/>
      <w:r w:rsidRPr="000C0024">
        <w:t xml:space="preserve"> </w:t>
      </w:r>
      <w:proofErr w:type="spellStart"/>
      <w:r w:rsidRPr="000C0024">
        <w:t>Ellipta</w:t>
      </w:r>
      <w:proofErr w:type="spellEnd"/>
    </w:p>
    <w:p w14:paraId="5106ED47" w14:textId="77777777" w:rsidR="00512151" w:rsidRPr="000C0024" w:rsidRDefault="00512151" w:rsidP="000D5F10">
      <w:pPr>
        <w:pStyle w:val="Brd"/>
        <w:pBdr>
          <w:bottom w:val="single" w:sz="4" w:space="1" w:color="auto"/>
        </w:pBdr>
        <w:rPr>
          <w:i/>
        </w:rPr>
      </w:pPr>
      <w:proofErr w:type="spellStart"/>
      <w:r w:rsidRPr="0059071A">
        <w:rPr>
          <w:i/>
        </w:rPr>
        <w:t>tiotropium</w:t>
      </w:r>
      <w:proofErr w:type="spellEnd"/>
      <w:r w:rsidRPr="003E5179">
        <w:tab/>
      </w:r>
      <w:r w:rsidRPr="003E5179">
        <w:tab/>
      </w:r>
      <w:r>
        <w:tab/>
      </w:r>
      <w:proofErr w:type="spellStart"/>
      <w:r w:rsidRPr="003E5179">
        <w:t>Spiriva</w:t>
      </w:r>
      <w:proofErr w:type="spellEnd"/>
      <w:r w:rsidRPr="003E5179">
        <w:t xml:space="preserve"> </w:t>
      </w:r>
      <w:proofErr w:type="spellStart"/>
      <w:r w:rsidRPr="003E5179">
        <w:t>Respimat</w:t>
      </w:r>
      <w:proofErr w:type="spellEnd"/>
      <w:r w:rsidRPr="003E5179">
        <w:t xml:space="preserve"> </w:t>
      </w:r>
      <w:r w:rsidRPr="000C0024">
        <w:rPr>
          <w:i/>
        </w:rPr>
        <w:t xml:space="preserve">spray (med </w:t>
      </w:r>
      <w:proofErr w:type="spellStart"/>
      <w:r w:rsidRPr="000C0024">
        <w:rPr>
          <w:i/>
        </w:rPr>
        <w:t>spacer</w:t>
      </w:r>
      <w:proofErr w:type="spellEnd"/>
      <w:r w:rsidRPr="000C0024">
        <w:rPr>
          <w:i/>
        </w:rPr>
        <w:t>)</w:t>
      </w:r>
    </w:p>
    <w:p w14:paraId="11C9949D" w14:textId="77777777" w:rsidR="00512151" w:rsidRPr="003E5179" w:rsidRDefault="00512151" w:rsidP="000D5F10">
      <w:pPr>
        <w:pStyle w:val="Brd"/>
        <w:rPr>
          <w:b/>
        </w:rPr>
      </w:pPr>
    </w:p>
    <w:p w14:paraId="7D56FA03" w14:textId="77777777" w:rsidR="00512151" w:rsidRPr="003E5179" w:rsidRDefault="00512151" w:rsidP="000D5F10">
      <w:pPr>
        <w:pStyle w:val="Heading2"/>
        <w:rPr>
          <w:sz w:val="20"/>
          <w:szCs w:val="20"/>
        </w:rPr>
      </w:pPr>
      <w:r w:rsidRPr="003E5179">
        <w:rPr>
          <w:sz w:val="20"/>
          <w:szCs w:val="20"/>
        </w:rPr>
        <w:t>I andra hand</w:t>
      </w:r>
    </w:p>
    <w:p w14:paraId="0CC24106" w14:textId="77777777" w:rsidR="00512151" w:rsidRPr="003E5179" w:rsidRDefault="00512151" w:rsidP="000D5F10">
      <w:pPr>
        <w:pStyle w:val="RubrikVersaler"/>
      </w:pPr>
      <w:r w:rsidRPr="003E5179">
        <w:t>KOMBINATIONSPREPARAT LAMA OCH LABA</w:t>
      </w:r>
    </w:p>
    <w:p w14:paraId="13454771" w14:textId="77777777" w:rsidR="00512151" w:rsidRPr="003E5179" w:rsidRDefault="00512151" w:rsidP="000D5F10">
      <w:pPr>
        <w:pStyle w:val="PreparatSubstans"/>
        <w:pBdr>
          <w:bottom w:val="none" w:sz="0" w:space="0" w:color="auto"/>
        </w:pBdr>
      </w:pPr>
      <w:proofErr w:type="spellStart"/>
      <w:r>
        <w:rPr>
          <w:i/>
        </w:rPr>
        <w:t>glykopyrron</w:t>
      </w:r>
      <w:proofErr w:type="spellEnd"/>
      <w:r>
        <w:rPr>
          <w:i/>
        </w:rPr>
        <w:t xml:space="preserve"> + </w:t>
      </w:r>
      <w:proofErr w:type="spellStart"/>
      <w:r w:rsidRPr="003E5179">
        <w:rPr>
          <w:i/>
        </w:rPr>
        <w:t>indakaterol</w:t>
      </w:r>
      <w:proofErr w:type="spellEnd"/>
      <w:r w:rsidRPr="003E5179">
        <w:t xml:space="preserve"> </w:t>
      </w:r>
      <w:r w:rsidRPr="003E5179">
        <w:tab/>
      </w:r>
      <w:r w:rsidRPr="003E5179">
        <w:tab/>
      </w:r>
      <w:proofErr w:type="spellStart"/>
      <w:r w:rsidRPr="003E5179">
        <w:t>Ultibro</w:t>
      </w:r>
      <w:proofErr w:type="spellEnd"/>
      <w:r w:rsidRPr="003E5179">
        <w:t xml:space="preserve"> </w:t>
      </w:r>
      <w:proofErr w:type="spellStart"/>
      <w:r w:rsidRPr="003E5179">
        <w:t>Breezhaler</w:t>
      </w:r>
      <w:proofErr w:type="spellEnd"/>
      <w:r w:rsidRPr="003E5179">
        <w:t>*</w:t>
      </w:r>
    </w:p>
    <w:p w14:paraId="63D27FBB" w14:textId="77777777" w:rsidR="00512151" w:rsidRPr="003E5179" w:rsidRDefault="00512151" w:rsidP="000D5F10">
      <w:pPr>
        <w:pStyle w:val="PreparatSubstans"/>
      </w:pPr>
      <w:proofErr w:type="spellStart"/>
      <w:r w:rsidRPr="002B1749">
        <w:rPr>
          <w:i/>
          <w:iCs/>
          <w:szCs w:val="20"/>
        </w:rPr>
        <w:t>umeklidinium</w:t>
      </w:r>
      <w:proofErr w:type="spellEnd"/>
      <w:r w:rsidRPr="002B1749">
        <w:rPr>
          <w:i/>
          <w:iCs/>
          <w:szCs w:val="20"/>
        </w:rPr>
        <w:t xml:space="preserve"> + </w:t>
      </w:r>
      <w:proofErr w:type="spellStart"/>
      <w:r w:rsidRPr="002B1749">
        <w:rPr>
          <w:i/>
          <w:iCs/>
          <w:szCs w:val="20"/>
        </w:rPr>
        <w:t>vilanterol</w:t>
      </w:r>
      <w:proofErr w:type="spellEnd"/>
      <w:r w:rsidRPr="002B1749">
        <w:rPr>
          <w:i/>
          <w:iCs/>
          <w:szCs w:val="20"/>
        </w:rPr>
        <w:t xml:space="preserve"> </w:t>
      </w:r>
      <w:r>
        <w:rPr>
          <w:i/>
          <w:iCs/>
          <w:szCs w:val="20"/>
        </w:rPr>
        <w:t xml:space="preserve">                              </w:t>
      </w:r>
      <w:proofErr w:type="spellStart"/>
      <w:r w:rsidRPr="000C0024">
        <w:rPr>
          <w:iCs/>
          <w:szCs w:val="20"/>
        </w:rPr>
        <w:t>Anoro</w:t>
      </w:r>
      <w:proofErr w:type="spellEnd"/>
      <w:r w:rsidRPr="000C0024">
        <w:rPr>
          <w:iCs/>
          <w:szCs w:val="20"/>
        </w:rPr>
        <w:t xml:space="preserve"> </w:t>
      </w:r>
      <w:proofErr w:type="spellStart"/>
      <w:r w:rsidRPr="000C0024">
        <w:rPr>
          <w:iCs/>
          <w:szCs w:val="20"/>
        </w:rPr>
        <w:t>Ellipta</w:t>
      </w:r>
      <w:proofErr w:type="spellEnd"/>
      <w:r w:rsidRPr="000C0024">
        <w:rPr>
          <w:iCs/>
          <w:szCs w:val="20"/>
        </w:rPr>
        <w:t>*</w:t>
      </w:r>
      <w:r w:rsidRPr="000C0024">
        <w:tab/>
      </w:r>
      <w:r w:rsidRPr="003E5179">
        <w:tab/>
      </w:r>
    </w:p>
    <w:p w14:paraId="1D7B264B" w14:textId="77777777" w:rsidR="00512151" w:rsidRPr="003E5179" w:rsidRDefault="00512151" w:rsidP="000D5F10">
      <w:pPr>
        <w:pStyle w:val="Brd"/>
      </w:pPr>
      <w:r w:rsidRPr="003E5179">
        <w:t>* Begränsad subvention; www.tlv.se</w:t>
      </w:r>
    </w:p>
    <w:p w14:paraId="1878BA4E" w14:textId="77777777" w:rsidR="00512151" w:rsidRDefault="00512151" w:rsidP="00C224F5">
      <w:pPr>
        <w:pStyle w:val="PreparatSubstans"/>
        <w:pBdr>
          <w:top w:val="none" w:sz="0" w:space="0" w:color="auto"/>
          <w:bottom w:val="none" w:sz="0" w:space="0" w:color="auto"/>
        </w:pBdr>
        <w:rPr>
          <w:i/>
        </w:rPr>
      </w:pPr>
    </w:p>
    <w:p w14:paraId="303D7994" w14:textId="77777777" w:rsidR="00512151" w:rsidRPr="000C0024" w:rsidRDefault="00512151" w:rsidP="000D5F10">
      <w:pPr>
        <w:pStyle w:val="Brd"/>
        <w:rPr>
          <w:ins w:id="17" w:author="Elin Dahlén" w:date="2018-09-13T15:21:00Z"/>
        </w:rPr>
      </w:pPr>
    </w:p>
    <w:p w14:paraId="416E0140" w14:textId="77777777" w:rsidR="00512151" w:rsidRPr="001B28E7" w:rsidRDefault="00512151" w:rsidP="00F603E2">
      <w:pPr>
        <w:pStyle w:val="RubrikVersaler"/>
      </w:pPr>
      <w:r>
        <w:t>ELLER KOMBINERA lama OCH laba</w:t>
      </w:r>
    </w:p>
    <w:p w14:paraId="3432CFF7" w14:textId="77777777" w:rsidR="00512151" w:rsidRDefault="00512151" w:rsidP="002E7447">
      <w:pPr>
        <w:pStyle w:val="PreparatSubstans"/>
        <w:pBdr>
          <w:bottom w:val="none" w:sz="0" w:space="0" w:color="auto"/>
        </w:pBdr>
        <w:rPr>
          <w:i/>
        </w:rPr>
      </w:pPr>
      <w:proofErr w:type="spellStart"/>
      <w:r w:rsidRPr="00572969">
        <w:rPr>
          <w:i/>
        </w:rPr>
        <w:t>tiotropium</w:t>
      </w:r>
      <w:proofErr w:type="spellEnd"/>
      <w:r w:rsidRPr="003E5179">
        <w:tab/>
      </w:r>
      <w:r w:rsidRPr="003E5179">
        <w:tab/>
      </w:r>
      <w:proofErr w:type="spellStart"/>
      <w:r w:rsidRPr="003E5179">
        <w:t>Spiriva</w:t>
      </w:r>
      <w:proofErr w:type="spellEnd"/>
      <w:r w:rsidRPr="003E5179">
        <w:t xml:space="preserve"> </w:t>
      </w:r>
      <w:proofErr w:type="spellStart"/>
      <w:r w:rsidRPr="003E5179">
        <w:t>Respimat</w:t>
      </w:r>
      <w:proofErr w:type="spellEnd"/>
      <w:r w:rsidRPr="003E5179">
        <w:t xml:space="preserve"> </w:t>
      </w:r>
      <w:r w:rsidRPr="003E5179">
        <w:rPr>
          <w:i/>
        </w:rPr>
        <w:t xml:space="preserve">spray (med </w:t>
      </w:r>
      <w:proofErr w:type="spellStart"/>
      <w:r w:rsidRPr="003E5179">
        <w:rPr>
          <w:i/>
        </w:rPr>
        <w:t>spacer</w:t>
      </w:r>
      <w:proofErr w:type="spellEnd"/>
      <w:r w:rsidRPr="003E5179">
        <w:rPr>
          <w:i/>
        </w:rPr>
        <w:t>)</w:t>
      </w:r>
    </w:p>
    <w:p w14:paraId="1C60F6CC" w14:textId="77777777" w:rsidR="00512151" w:rsidRDefault="00512151" w:rsidP="000D5F10">
      <w:pPr>
        <w:pStyle w:val="Brd"/>
      </w:pPr>
      <w:r>
        <w:t xml:space="preserve"> </w:t>
      </w:r>
    </w:p>
    <w:p w14:paraId="4EE8AF33" w14:textId="77777777" w:rsidR="00512151" w:rsidRPr="007A3B93" w:rsidRDefault="00512151" w:rsidP="000D5F10">
      <w:pPr>
        <w:pStyle w:val="Brd"/>
        <w:rPr>
          <w:lang w:val="en-US"/>
        </w:rPr>
      </w:pPr>
      <w:r>
        <w:t xml:space="preserve">     </w:t>
      </w:r>
      <w:r w:rsidRPr="007A3B93">
        <w:rPr>
          <w:lang w:val="en-US"/>
        </w:rPr>
        <w:t>+</w:t>
      </w:r>
    </w:p>
    <w:p w14:paraId="4F960F1E" w14:textId="77777777" w:rsidR="00512151" w:rsidRPr="007A3B93" w:rsidRDefault="00512151" w:rsidP="000D5F10">
      <w:pPr>
        <w:pStyle w:val="Brd"/>
        <w:pBdr>
          <w:bottom w:val="single" w:sz="4" w:space="1" w:color="auto"/>
        </w:pBdr>
        <w:rPr>
          <w:i/>
          <w:lang w:val="en-US"/>
        </w:rPr>
      </w:pPr>
    </w:p>
    <w:p w14:paraId="4ACED8B3" w14:textId="77777777" w:rsidR="00512151" w:rsidRPr="007A3B93" w:rsidRDefault="00512151" w:rsidP="000D5F10">
      <w:pPr>
        <w:pStyle w:val="Brd"/>
        <w:pBdr>
          <w:bottom w:val="single" w:sz="4" w:space="1" w:color="auto"/>
        </w:pBdr>
        <w:rPr>
          <w:lang w:val="en-US"/>
        </w:rPr>
      </w:pPr>
      <w:r w:rsidRPr="007A3B93">
        <w:rPr>
          <w:i/>
          <w:lang w:val="en-US"/>
        </w:rPr>
        <w:t>salmeterol</w:t>
      </w:r>
      <w:r w:rsidRPr="007A3B93">
        <w:rPr>
          <w:lang w:val="en-US"/>
        </w:rPr>
        <w:tab/>
      </w:r>
      <w:r w:rsidRPr="007A3B93">
        <w:rPr>
          <w:lang w:val="en-US"/>
        </w:rPr>
        <w:tab/>
      </w:r>
      <w:r w:rsidRPr="007A3B93">
        <w:rPr>
          <w:lang w:val="en-US"/>
        </w:rPr>
        <w:tab/>
        <w:t xml:space="preserve">Serevent </w:t>
      </w:r>
      <w:proofErr w:type="spellStart"/>
      <w:r w:rsidRPr="007A3B93">
        <w:rPr>
          <w:lang w:val="en-US"/>
        </w:rPr>
        <w:t>Evohaler</w:t>
      </w:r>
      <w:proofErr w:type="spellEnd"/>
      <w:r w:rsidRPr="007A3B93">
        <w:rPr>
          <w:lang w:val="en-US"/>
        </w:rPr>
        <w:t xml:space="preserve"> </w:t>
      </w:r>
      <w:r w:rsidRPr="007A3B93">
        <w:rPr>
          <w:i/>
          <w:lang w:val="en-US"/>
        </w:rPr>
        <w:t>spray (med spacer)</w:t>
      </w:r>
    </w:p>
    <w:p w14:paraId="3F305229" w14:textId="77777777" w:rsidR="002E7447" w:rsidRPr="002E7447" w:rsidRDefault="002E7447" w:rsidP="002E7447">
      <w:pPr>
        <w:pStyle w:val="Brd"/>
        <w:rPr>
          <w:lang w:val="en-US"/>
        </w:rPr>
      </w:pPr>
    </w:p>
    <w:p w14:paraId="6FF8F9A6" w14:textId="3E84D9F0" w:rsidR="00512151" w:rsidRPr="007A3B93" w:rsidRDefault="00512151" w:rsidP="000D5F10">
      <w:pPr>
        <w:pStyle w:val="Heading2"/>
        <w:rPr>
          <w:lang w:val="en-US"/>
        </w:rPr>
      </w:pPr>
      <w:r w:rsidRPr="007A3B93">
        <w:rPr>
          <w:lang w:val="en-US"/>
        </w:rPr>
        <w:lastRenderedPageBreak/>
        <w:t xml:space="preserve">GOLD D </w:t>
      </w:r>
    </w:p>
    <w:p w14:paraId="3D8E4972" w14:textId="77777777" w:rsidR="00512151" w:rsidRPr="003E5179" w:rsidRDefault="00512151" w:rsidP="000D5F10">
      <w:pPr>
        <w:pStyle w:val="Brd"/>
      </w:pPr>
      <w:r>
        <w:t>B</w:t>
      </w:r>
      <w:r w:rsidRPr="00C66C14">
        <w:t>etydande symtom</w:t>
      </w:r>
      <w:r>
        <w:t xml:space="preserve"> (CAT≥10 p) och ≥2 </w:t>
      </w:r>
      <w:proofErr w:type="spellStart"/>
      <w:r>
        <w:t>exacerbationer</w:t>
      </w:r>
      <w:proofErr w:type="spellEnd"/>
      <w:r>
        <w:t xml:space="preserve"> i öppenvård eller ≥1 i slutenvård senaste året  </w:t>
      </w:r>
    </w:p>
    <w:p w14:paraId="16A462DF" w14:textId="77777777" w:rsidR="00512151" w:rsidRPr="003E5179" w:rsidRDefault="00512151" w:rsidP="000D5F10">
      <w:pPr>
        <w:pStyle w:val="Brd"/>
      </w:pPr>
    </w:p>
    <w:p w14:paraId="3B71D14A" w14:textId="77777777" w:rsidR="00512151" w:rsidRPr="003E5179" w:rsidRDefault="00512151" w:rsidP="000D5F10">
      <w:pPr>
        <w:pStyle w:val="Brd"/>
      </w:pPr>
    </w:p>
    <w:p w14:paraId="1876DA47" w14:textId="77777777" w:rsidR="00512151" w:rsidRPr="003E5179" w:rsidRDefault="00512151" w:rsidP="000D5F10">
      <w:pPr>
        <w:pStyle w:val="Brd"/>
        <w:rPr>
          <w:b/>
        </w:rPr>
      </w:pPr>
      <w:r w:rsidRPr="003E5179">
        <w:rPr>
          <w:b/>
        </w:rPr>
        <w:t>I första hand</w:t>
      </w:r>
    </w:p>
    <w:p w14:paraId="22A099D4" w14:textId="77777777" w:rsidR="00512151" w:rsidRPr="003E5179" w:rsidRDefault="00512151" w:rsidP="000D5F10">
      <w:pPr>
        <w:pStyle w:val="RubrikVersaler"/>
      </w:pPr>
      <w:r w:rsidRPr="00C66C14">
        <w:t>KOMBINATIONSPREPARAT LAMA OCH LABA</w:t>
      </w:r>
    </w:p>
    <w:p w14:paraId="063A3129" w14:textId="77777777" w:rsidR="00512151" w:rsidRPr="003E5179" w:rsidRDefault="00512151" w:rsidP="00C224F5">
      <w:pPr>
        <w:pStyle w:val="PreparatSubstans"/>
        <w:pBdr>
          <w:bottom w:val="none" w:sz="0" w:space="0" w:color="auto"/>
        </w:pBdr>
      </w:pPr>
      <w:proofErr w:type="spellStart"/>
      <w:r>
        <w:rPr>
          <w:i/>
        </w:rPr>
        <w:t>glykopyrron</w:t>
      </w:r>
      <w:proofErr w:type="spellEnd"/>
      <w:r>
        <w:rPr>
          <w:i/>
        </w:rPr>
        <w:t xml:space="preserve"> + </w:t>
      </w:r>
      <w:proofErr w:type="spellStart"/>
      <w:r w:rsidRPr="003E5179">
        <w:rPr>
          <w:i/>
        </w:rPr>
        <w:t>indakaterol</w:t>
      </w:r>
      <w:proofErr w:type="spellEnd"/>
      <w:r w:rsidRPr="003E5179">
        <w:t xml:space="preserve"> </w:t>
      </w:r>
      <w:r w:rsidRPr="003E5179">
        <w:tab/>
      </w:r>
      <w:r w:rsidRPr="003E5179">
        <w:tab/>
      </w:r>
      <w:proofErr w:type="spellStart"/>
      <w:r w:rsidRPr="003E5179">
        <w:t>Ultibro</w:t>
      </w:r>
      <w:proofErr w:type="spellEnd"/>
      <w:r w:rsidRPr="003E5179">
        <w:t xml:space="preserve"> </w:t>
      </w:r>
      <w:proofErr w:type="spellStart"/>
      <w:r w:rsidRPr="003E5179">
        <w:t>Breezhaler</w:t>
      </w:r>
      <w:proofErr w:type="spellEnd"/>
      <w:r w:rsidRPr="003E5179">
        <w:t>*</w:t>
      </w:r>
    </w:p>
    <w:p w14:paraId="274E0EC3" w14:textId="77777777" w:rsidR="00512151" w:rsidRPr="003E5179" w:rsidRDefault="00512151" w:rsidP="000D5F10">
      <w:pPr>
        <w:pStyle w:val="PreparatSubstans"/>
      </w:pPr>
      <w:proofErr w:type="spellStart"/>
      <w:r w:rsidRPr="002B1749">
        <w:rPr>
          <w:i/>
          <w:iCs/>
          <w:szCs w:val="20"/>
        </w:rPr>
        <w:t>umeklidinium</w:t>
      </w:r>
      <w:proofErr w:type="spellEnd"/>
      <w:r w:rsidRPr="002B1749">
        <w:rPr>
          <w:i/>
          <w:iCs/>
          <w:szCs w:val="20"/>
        </w:rPr>
        <w:t xml:space="preserve"> + </w:t>
      </w:r>
      <w:proofErr w:type="spellStart"/>
      <w:r w:rsidRPr="002B1749">
        <w:rPr>
          <w:i/>
          <w:iCs/>
          <w:szCs w:val="20"/>
        </w:rPr>
        <w:t>vilanterol</w:t>
      </w:r>
      <w:proofErr w:type="spellEnd"/>
      <w:r w:rsidRPr="002B1749">
        <w:rPr>
          <w:i/>
          <w:iCs/>
          <w:szCs w:val="20"/>
        </w:rPr>
        <w:t xml:space="preserve"> </w:t>
      </w:r>
      <w:r>
        <w:rPr>
          <w:i/>
          <w:iCs/>
          <w:szCs w:val="20"/>
        </w:rPr>
        <w:t xml:space="preserve">                              </w:t>
      </w:r>
      <w:proofErr w:type="spellStart"/>
      <w:r w:rsidRPr="00992A72">
        <w:rPr>
          <w:iCs/>
          <w:szCs w:val="20"/>
        </w:rPr>
        <w:t>Anoro</w:t>
      </w:r>
      <w:proofErr w:type="spellEnd"/>
      <w:r w:rsidRPr="00992A72">
        <w:rPr>
          <w:iCs/>
          <w:szCs w:val="20"/>
        </w:rPr>
        <w:t xml:space="preserve"> </w:t>
      </w:r>
      <w:proofErr w:type="spellStart"/>
      <w:r w:rsidRPr="00992A72">
        <w:rPr>
          <w:iCs/>
          <w:szCs w:val="20"/>
        </w:rPr>
        <w:t>Ellipta</w:t>
      </w:r>
      <w:proofErr w:type="spellEnd"/>
      <w:r w:rsidRPr="00992A72">
        <w:rPr>
          <w:iCs/>
          <w:szCs w:val="20"/>
        </w:rPr>
        <w:t>*</w:t>
      </w:r>
      <w:r w:rsidRPr="00992A72">
        <w:tab/>
      </w:r>
      <w:r w:rsidRPr="003E5179">
        <w:tab/>
        <w:t xml:space="preserve"> </w:t>
      </w:r>
    </w:p>
    <w:p w14:paraId="78990F93" w14:textId="77777777" w:rsidR="00512151" w:rsidRPr="003E5179" w:rsidRDefault="00512151" w:rsidP="000D5F10">
      <w:pPr>
        <w:pStyle w:val="Brd"/>
      </w:pPr>
      <w:r w:rsidRPr="003E5179">
        <w:t>* Begränsad subvention; www.tlv.se</w:t>
      </w:r>
    </w:p>
    <w:p w14:paraId="22F783B6" w14:textId="77777777" w:rsidR="00512151" w:rsidRPr="003E5179" w:rsidRDefault="00512151" w:rsidP="000D5F10">
      <w:pPr>
        <w:pStyle w:val="Brd"/>
        <w:rPr>
          <w:b/>
        </w:rPr>
      </w:pPr>
    </w:p>
    <w:p w14:paraId="0C849E62" w14:textId="77777777" w:rsidR="00512151" w:rsidRPr="003E5179" w:rsidRDefault="00512151" w:rsidP="000D5F10">
      <w:pPr>
        <w:pStyle w:val="Brd"/>
        <w:rPr>
          <w:b/>
        </w:rPr>
      </w:pPr>
      <w:r w:rsidRPr="003E5179">
        <w:rPr>
          <w:b/>
        </w:rPr>
        <w:t xml:space="preserve">I andra hand </w:t>
      </w:r>
      <w:r w:rsidRPr="00C66C14">
        <w:t xml:space="preserve">– vid fortsatta </w:t>
      </w:r>
      <w:proofErr w:type="spellStart"/>
      <w:r w:rsidRPr="00C66C14">
        <w:t>exacerbationer</w:t>
      </w:r>
      <w:proofErr w:type="spellEnd"/>
    </w:p>
    <w:p w14:paraId="1318FFD4" w14:textId="77777777" w:rsidR="00946645" w:rsidRDefault="00946645" w:rsidP="000D5F10">
      <w:pPr>
        <w:pStyle w:val="Brd"/>
      </w:pPr>
    </w:p>
    <w:p w14:paraId="56BCD118" w14:textId="3E67118C" w:rsidR="00512151" w:rsidRDefault="00562915" w:rsidP="000D5F10">
      <w:pPr>
        <w:pStyle w:val="Brd"/>
      </w:pPr>
      <w:r>
        <w:t>Tillägg av kortison ger en något ökad risk för pneumoni.</w:t>
      </w:r>
    </w:p>
    <w:p w14:paraId="081F3707" w14:textId="77777777" w:rsidR="00562915" w:rsidRDefault="00562915" w:rsidP="000D5F10">
      <w:pPr>
        <w:pStyle w:val="RubrikVersaler"/>
      </w:pPr>
    </w:p>
    <w:p w14:paraId="24AE681A" w14:textId="62C3AF0B" w:rsidR="00512151" w:rsidRDefault="00512151" w:rsidP="000D5F10">
      <w:pPr>
        <w:pStyle w:val="RubrikVersaler"/>
      </w:pPr>
      <w:r>
        <w:t>KOMBINATIONSPREPARAT LAMA +</w:t>
      </w:r>
      <w:r w:rsidRPr="00C66C14">
        <w:t xml:space="preserve"> LABA</w:t>
      </w:r>
      <w:r>
        <w:t xml:space="preserve"> + ICS</w:t>
      </w:r>
    </w:p>
    <w:p w14:paraId="51DC73E1" w14:textId="786B1D85" w:rsidR="00512151" w:rsidRPr="00992A72" w:rsidRDefault="00512151" w:rsidP="005A2A4E">
      <w:pPr>
        <w:pStyle w:val="Brd"/>
        <w:pBdr>
          <w:top w:val="single" w:sz="4" w:space="1" w:color="auto"/>
          <w:bottom w:val="single" w:sz="4" w:space="1" w:color="auto"/>
        </w:pBdr>
        <w:rPr>
          <w:iCs/>
          <w:color w:val="000000"/>
        </w:rPr>
      </w:pPr>
      <w:proofErr w:type="spellStart"/>
      <w:r w:rsidRPr="002B1749">
        <w:rPr>
          <w:i/>
          <w:iCs/>
          <w:color w:val="000000"/>
        </w:rPr>
        <w:t>umeklidinium</w:t>
      </w:r>
      <w:proofErr w:type="spellEnd"/>
      <w:r w:rsidRPr="002B1749">
        <w:rPr>
          <w:i/>
          <w:iCs/>
          <w:color w:val="000000"/>
        </w:rPr>
        <w:t xml:space="preserve"> + </w:t>
      </w:r>
      <w:proofErr w:type="spellStart"/>
      <w:r w:rsidRPr="002B1749">
        <w:rPr>
          <w:i/>
          <w:iCs/>
          <w:color w:val="000000"/>
        </w:rPr>
        <w:t>vilanterol</w:t>
      </w:r>
      <w:proofErr w:type="spellEnd"/>
      <w:r>
        <w:rPr>
          <w:i/>
          <w:iCs/>
          <w:color w:val="000000"/>
        </w:rPr>
        <w:t xml:space="preserve"> + </w:t>
      </w:r>
      <w:proofErr w:type="spellStart"/>
      <w:r>
        <w:rPr>
          <w:i/>
          <w:iCs/>
          <w:color w:val="000000"/>
        </w:rPr>
        <w:t>flutikasonfuroat</w:t>
      </w:r>
      <w:proofErr w:type="spellEnd"/>
      <w:r>
        <w:rPr>
          <w:i/>
          <w:iCs/>
          <w:color w:val="000000"/>
        </w:rPr>
        <w:t xml:space="preserve"> </w:t>
      </w:r>
      <w:proofErr w:type="spellStart"/>
      <w:r w:rsidRPr="00992A72">
        <w:rPr>
          <w:iCs/>
          <w:color w:val="000000"/>
        </w:rPr>
        <w:t>Trelegy</w:t>
      </w:r>
      <w:proofErr w:type="spellEnd"/>
      <w:r w:rsidRPr="00992A72">
        <w:rPr>
          <w:iCs/>
          <w:color w:val="000000"/>
        </w:rPr>
        <w:t xml:space="preserve"> </w:t>
      </w:r>
      <w:proofErr w:type="spellStart"/>
      <w:r w:rsidRPr="00992A72">
        <w:rPr>
          <w:iCs/>
          <w:color w:val="000000"/>
        </w:rPr>
        <w:t>Ellipta</w:t>
      </w:r>
      <w:proofErr w:type="spellEnd"/>
      <w:r w:rsidRPr="00992A72">
        <w:rPr>
          <w:iCs/>
          <w:color w:val="000000"/>
        </w:rPr>
        <w:t>*</w:t>
      </w:r>
    </w:p>
    <w:p w14:paraId="50BC6E3A" w14:textId="2E152898" w:rsidR="00993598" w:rsidRDefault="00993598" w:rsidP="005A2A4E">
      <w:pPr>
        <w:pStyle w:val="Brd"/>
      </w:pPr>
      <w:r w:rsidRPr="003E5179">
        <w:t xml:space="preserve">* Begränsad subvention; </w:t>
      </w:r>
      <w:hyperlink r:id="rId14" w:history="1">
        <w:r w:rsidRPr="004D0B2F">
          <w:rPr>
            <w:rStyle w:val="Hyperlink"/>
          </w:rPr>
          <w:t>www.tlv.se</w:t>
        </w:r>
      </w:hyperlink>
    </w:p>
    <w:p w14:paraId="11564EB1" w14:textId="77777777" w:rsidR="00512151" w:rsidRDefault="00512151" w:rsidP="005A2A4E">
      <w:pPr>
        <w:pStyle w:val="PreparatSubstans"/>
        <w:pBdr>
          <w:top w:val="none" w:sz="0" w:space="0" w:color="auto"/>
          <w:bottom w:val="none" w:sz="0" w:space="0" w:color="auto"/>
        </w:pBdr>
        <w:rPr>
          <w:i/>
        </w:rPr>
      </w:pPr>
    </w:p>
    <w:p w14:paraId="4736265F" w14:textId="77777777" w:rsidR="00512151" w:rsidRDefault="00512151" w:rsidP="005A2A4E">
      <w:pPr>
        <w:pStyle w:val="PreparatSubstans"/>
        <w:pBdr>
          <w:top w:val="none" w:sz="0" w:space="0" w:color="auto"/>
          <w:bottom w:val="none" w:sz="0" w:space="0" w:color="auto"/>
        </w:pBdr>
        <w:rPr>
          <w:i/>
        </w:rPr>
      </w:pPr>
    </w:p>
    <w:p w14:paraId="3545F3B3" w14:textId="49E1D9BE" w:rsidR="00512151" w:rsidRPr="005A2A4E" w:rsidRDefault="00512151" w:rsidP="005A2A4E">
      <w:pPr>
        <w:pStyle w:val="RubrikVersaler"/>
      </w:pPr>
      <w:r>
        <w:t>ELLER KOMBINERA lama OCH laba + ics</w:t>
      </w:r>
    </w:p>
    <w:p w14:paraId="57A2DC30" w14:textId="77777777" w:rsidR="00512151" w:rsidRDefault="00512151" w:rsidP="005A2A4E">
      <w:pPr>
        <w:pStyle w:val="PreparatSubstans"/>
        <w:pBdr>
          <w:bottom w:val="none" w:sz="0" w:space="0" w:color="auto"/>
        </w:pBdr>
        <w:rPr>
          <w:i/>
        </w:rPr>
      </w:pPr>
      <w:proofErr w:type="spellStart"/>
      <w:r>
        <w:rPr>
          <w:i/>
        </w:rPr>
        <w:t>t</w:t>
      </w:r>
      <w:r w:rsidRPr="00572969">
        <w:rPr>
          <w:i/>
        </w:rPr>
        <w:t>iotropium</w:t>
      </w:r>
      <w:proofErr w:type="spellEnd"/>
      <w:r>
        <w:rPr>
          <w:i/>
        </w:rPr>
        <w:tab/>
      </w:r>
      <w:r>
        <w:rPr>
          <w:i/>
        </w:rPr>
        <w:tab/>
      </w:r>
      <w:proofErr w:type="spellStart"/>
      <w:r w:rsidRPr="003E5179">
        <w:t>Spiriva</w:t>
      </w:r>
      <w:proofErr w:type="spellEnd"/>
      <w:r w:rsidRPr="003E5179">
        <w:t xml:space="preserve"> </w:t>
      </w:r>
      <w:proofErr w:type="spellStart"/>
      <w:r w:rsidRPr="003E5179">
        <w:t>Respimat</w:t>
      </w:r>
      <w:proofErr w:type="spellEnd"/>
      <w:r w:rsidRPr="003E5179">
        <w:t xml:space="preserve"> </w:t>
      </w:r>
      <w:r w:rsidRPr="003E5179">
        <w:rPr>
          <w:i/>
        </w:rPr>
        <w:t xml:space="preserve">spray (med </w:t>
      </w:r>
      <w:proofErr w:type="spellStart"/>
      <w:r w:rsidRPr="003E5179">
        <w:rPr>
          <w:i/>
        </w:rPr>
        <w:t>spacer</w:t>
      </w:r>
      <w:proofErr w:type="spellEnd"/>
      <w:r w:rsidRPr="003E5179">
        <w:rPr>
          <w:i/>
        </w:rPr>
        <w:t>)</w:t>
      </w:r>
    </w:p>
    <w:p w14:paraId="1DE60631" w14:textId="77777777" w:rsidR="00512151" w:rsidRDefault="00512151" w:rsidP="000D5F10">
      <w:pPr>
        <w:pStyle w:val="Brd"/>
      </w:pPr>
    </w:p>
    <w:p w14:paraId="1C8836BB" w14:textId="77777777" w:rsidR="00512151" w:rsidRDefault="00512151" w:rsidP="000D5F10">
      <w:pPr>
        <w:pStyle w:val="Brd"/>
      </w:pPr>
      <w:r>
        <w:t xml:space="preserve">      +</w:t>
      </w:r>
    </w:p>
    <w:p w14:paraId="30A86EDD" w14:textId="77777777" w:rsidR="00512151" w:rsidRDefault="00512151" w:rsidP="000D5F10">
      <w:pPr>
        <w:pStyle w:val="Brd"/>
      </w:pPr>
    </w:p>
    <w:p w14:paraId="48B1E056" w14:textId="77777777" w:rsidR="00512151" w:rsidRDefault="00512151" w:rsidP="00EA55CF">
      <w:pPr>
        <w:pStyle w:val="Brd"/>
        <w:pBdr>
          <w:bottom w:val="single" w:sz="4" w:space="1" w:color="auto"/>
        </w:pBdr>
      </w:pPr>
      <w:proofErr w:type="spellStart"/>
      <w:r w:rsidRPr="005A2A4E">
        <w:rPr>
          <w:i/>
        </w:rPr>
        <w:t>salmeterol</w:t>
      </w:r>
      <w:proofErr w:type="spellEnd"/>
      <w:r w:rsidRPr="005A2A4E">
        <w:rPr>
          <w:i/>
        </w:rPr>
        <w:t xml:space="preserve"> + </w:t>
      </w:r>
      <w:proofErr w:type="spellStart"/>
      <w:r w:rsidRPr="005A2A4E">
        <w:rPr>
          <w:i/>
        </w:rPr>
        <w:t>flutikason</w:t>
      </w:r>
      <w:proofErr w:type="spellEnd"/>
      <w:r>
        <w:tab/>
      </w:r>
      <w:r>
        <w:tab/>
      </w:r>
      <w:proofErr w:type="spellStart"/>
      <w:r>
        <w:t>Seretide</w:t>
      </w:r>
      <w:proofErr w:type="spellEnd"/>
      <w:r>
        <w:t xml:space="preserve"> </w:t>
      </w:r>
      <w:proofErr w:type="spellStart"/>
      <w:r>
        <w:t>Evohaler</w:t>
      </w:r>
      <w:proofErr w:type="spellEnd"/>
      <w:r>
        <w:t xml:space="preserve"> </w:t>
      </w:r>
      <w:r w:rsidRPr="00562915">
        <w:rPr>
          <w:i/>
        </w:rPr>
        <w:t xml:space="preserve">spray (med </w:t>
      </w:r>
      <w:proofErr w:type="spellStart"/>
      <w:r w:rsidRPr="00562915">
        <w:rPr>
          <w:i/>
        </w:rPr>
        <w:t>spacer</w:t>
      </w:r>
      <w:proofErr w:type="spellEnd"/>
      <w:r w:rsidRPr="00562915">
        <w:rPr>
          <w:i/>
        </w:rPr>
        <w:t>)</w:t>
      </w:r>
    </w:p>
    <w:p w14:paraId="4D9A081E" w14:textId="77777777" w:rsidR="00512151" w:rsidRPr="003E5179" w:rsidRDefault="00512151" w:rsidP="000D5F10">
      <w:pPr>
        <w:pStyle w:val="Brd"/>
      </w:pPr>
    </w:p>
    <w:p w14:paraId="29363CFE" w14:textId="77777777" w:rsidR="00512151" w:rsidRPr="003E5179" w:rsidRDefault="00512151" w:rsidP="000D5F10">
      <w:pPr>
        <w:pStyle w:val="Brd"/>
      </w:pPr>
    </w:p>
    <w:p w14:paraId="20CEAACD" w14:textId="77777777" w:rsidR="00512151" w:rsidRPr="00222209" w:rsidRDefault="00512151" w:rsidP="000D5F10">
      <w:pPr>
        <w:pStyle w:val="Brd"/>
        <w:shd w:val="clear" w:color="auto" w:fill="D5DCE4" w:themeFill="text2" w:themeFillTint="33"/>
      </w:pPr>
      <w:r w:rsidRPr="00222209">
        <w:t>Specialiserad vård</w:t>
      </w:r>
    </w:p>
    <w:p w14:paraId="337B3BBC" w14:textId="77777777" w:rsidR="00512151" w:rsidRPr="00222209" w:rsidRDefault="00512151" w:rsidP="000D5F10">
      <w:pPr>
        <w:pStyle w:val="Brd"/>
        <w:shd w:val="clear" w:color="auto" w:fill="D5DCE4" w:themeFill="text2" w:themeFillTint="33"/>
      </w:pPr>
      <w:r w:rsidRPr="00222209">
        <w:t xml:space="preserve">Vid kronisk bronkit, ≥2 </w:t>
      </w:r>
      <w:proofErr w:type="spellStart"/>
      <w:r w:rsidRPr="00222209">
        <w:t>exacerbationer</w:t>
      </w:r>
      <w:proofErr w:type="spellEnd"/>
      <w:r w:rsidRPr="00222209">
        <w:t xml:space="preserve"> per år och FEV1 &lt;50 % av förväntat, tillägg av</w:t>
      </w:r>
    </w:p>
    <w:p w14:paraId="19AF7D28" w14:textId="77777777" w:rsidR="00512151" w:rsidRPr="003E5179" w:rsidRDefault="00512151" w:rsidP="000D5F10">
      <w:pPr>
        <w:pStyle w:val="PreparatSubstans"/>
        <w:shd w:val="clear" w:color="auto" w:fill="D5DCE4" w:themeFill="text2" w:themeFillTint="33"/>
      </w:pPr>
      <w:proofErr w:type="spellStart"/>
      <w:r w:rsidRPr="00222209">
        <w:rPr>
          <w:i/>
        </w:rPr>
        <w:t>roflumilast</w:t>
      </w:r>
      <w:proofErr w:type="spellEnd"/>
      <w:r w:rsidRPr="00222209">
        <w:tab/>
      </w:r>
      <w:r w:rsidRPr="00222209">
        <w:tab/>
      </w:r>
      <w:proofErr w:type="spellStart"/>
      <w:r w:rsidRPr="00222209">
        <w:t>Daxas</w:t>
      </w:r>
      <w:proofErr w:type="spellEnd"/>
    </w:p>
    <w:p w14:paraId="7C61238C" w14:textId="77777777" w:rsidR="00512151" w:rsidRPr="003E5179" w:rsidRDefault="00512151" w:rsidP="000D5F10">
      <w:pPr>
        <w:pStyle w:val="Brd"/>
      </w:pPr>
    </w:p>
    <w:p w14:paraId="359D9EA8" w14:textId="77777777" w:rsidR="00512151" w:rsidRPr="003E5179" w:rsidRDefault="00512151" w:rsidP="000D5F10">
      <w:pPr>
        <w:pStyle w:val="Heading2"/>
      </w:pPr>
      <w:r w:rsidRPr="00C66C14">
        <w:t>Akutbehandling/korttidsbehandling av KOL</w:t>
      </w:r>
    </w:p>
    <w:p w14:paraId="7ADC62FA" w14:textId="77777777" w:rsidR="00512151" w:rsidRPr="003E5179" w:rsidRDefault="00512151" w:rsidP="000D5F10">
      <w:pPr>
        <w:pStyle w:val="RubrikVersaler"/>
      </w:pPr>
      <w:r w:rsidRPr="00C66C14">
        <w:t>LUFTRÖRSVIDGANDE</w:t>
      </w:r>
    </w:p>
    <w:p w14:paraId="73CE09C0" w14:textId="77777777" w:rsidR="00512151" w:rsidRPr="003E5179" w:rsidRDefault="00512151" w:rsidP="000D5F10">
      <w:pPr>
        <w:pStyle w:val="Brd"/>
      </w:pPr>
      <w:r w:rsidRPr="00C66C14">
        <w:t xml:space="preserve">Spray med </w:t>
      </w:r>
      <w:proofErr w:type="spellStart"/>
      <w:r w:rsidRPr="00C66C14">
        <w:t>spacer</w:t>
      </w:r>
      <w:proofErr w:type="spellEnd"/>
      <w:r w:rsidRPr="00C66C14">
        <w:t xml:space="preserve"> har lika god effekt som </w:t>
      </w:r>
      <w:proofErr w:type="spellStart"/>
      <w:r w:rsidRPr="00C66C14">
        <w:t>nebulisator</w:t>
      </w:r>
      <w:proofErr w:type="spellEnd"/>
      <w:r w:rsidRPr="00C66C14">
        <w:t>, är enkel att använda och prisvärd.</w:t>
      </w:r>
    </w:p>
    <w:p w14:paraId="4259118C" w14:textId="77777777" w:rsidR="00512151" w:rsidRPr="003E5179" w:rsidRDefault="00512151" w:rsidP="000D5F10">
      <w:pPr>
        <w:pStyle w:val="Brd"/>
      </w:pPr>
    </w:p>
    <w:p w14:paraId="6E02F901" w14:textId="77777777" w:rsidR="00512151" w:rsidRPr="003E5179" w:rsidRDefault="00512151" w:rsidP="000D5F10">
      <w:pPr>
        <w:pStyle w:val="RubrikVersaler"/>
        <w:rPr>
          <w:sz w:val="20"/>
          <w:szCs w:val="20"/>
        </w:rPr>
      </w:pPr>
      <w:r w:rsidRPr="00C66C14">
        <w:rPr>
          <w:caps w:val="0"/>
          <w:sz w:val="20"/>
          <w:szCs w:val="20"/>
        </w:rPr>
        <w:t>I första hand</w:t>
      </w:r>
    </w:p>
    <w:p w14:paraId="031790B4" w14:textId="77777777" w:rsidR="00512151" w:rsidRPr="003E5179" w:rsidRDefault="00512151" w:rsidP="000D5F10">
      <w:pPr>
        <w:pStyle w:val="PreparatSubstans"/>
      </w:pPr>
      <w:proofErr w:type="spellStart"/>
      <w:r w:rsidRPr="003E5179">
        <w:rPr>
          <w:i/>
        </w:rPr>
        <w:t>salbutamol</w:t>
      </w:r>
      <w:proofErr w:type="spellEnd"/>
      <w:r w:rsidRPr="003E5179">
        <w:tab/>
      </w:r>
      <w:r w:rsidRPr="003E5179">
        <w:tab/>
      </w:r>
      <w:proofErr w:type="spellStart"/>
      <w:r w:rsidRPr="003E5179">
        <w:t>Airomir</w:t>
      </w:r>
      <w:proofErr w:type="spellEnd"/>
      <w:r w:rsidRPr="003E5179">
        <w:t xml:space="preserve"> </w:t>
      </w:r>
      <w:r w:rsidRPr="003E5179">
        <w:rPr>
          <w:i/>
        </w:rPr>
        <w:t xml:space="preserve">spray (med </w:t>
      </w:r>
      <w:proofErr w:type="spellStart"/>
      <w:r w:rsidRPr="003E5179">
        <w:rPr>
          <w:i/>
        </w:rPr>
        <w:t>spacer</w:t>
      </w:r>
      <w:proofErr w:type="spellEnd"/>
      <w:r w:rsidRPr="003E5179">
        <w:rPr>
          <w:i/>
        </w:rPr>
        <w:t>)</w:t>
      </w:r>
    </w:p>
    <w:p w14:paraId="3A170E40" w14:textId="75E7D633" w:rsidR="00512151" w:rsidRDefault="00512151" w:rsidP="000D5F10">
      <w:pPr>
        <w:pStyle w:val="PreparatSubstans"/>
        <w:pBdr>
          <w:top w:val="none" w:sz="0" w:space="0" w:color="auto"/>
        </w:pBdr>
      </w:pPr>
      <w:proofErr w:type="spellStart"/>
      <w:r w:rsidRPr="003E5179">
        <w:rPr>
          <w:i/>
        </w:rPr>
        <w:t>ipratropium</w:t>
      </w:r>
      <w:proofErr w:type="spellEnd"/>
      <w:r w:rsidRPr="003E5179">
        <w:tab/>
      </w:r>
      <w:r w:rsidR="002B35C9" w:rsidRPr="003E5179">
        <w:rPr>
          <w:rFonts w:ascii="Wingdings" w:hAnsi="Wingdings"/>
        </w:rPr>
        <w:t></w:t>
      </w:r>
      <w:r w:rsidRPr="003E5179">
        <w:tab/>
      </w:r>
      <w:proofErr w:type="spellStart"/>
      <w:r w:rsidRPr="00C66C14">
        <w:t>Ipratropiumbromid</w:t>
      </w:r>
      <w:proofErr w:type="spellEnd"/>
      <w:r w:rsidRPr="00C66C14">
        <w:t xml:space="preserve"> …, </w:t>
      </w:r>
      <w:proofErr w:type="spellStart"/>
      <w:r w:rsidRPr="00C66C14">
        <w:t>Atrovent</w:t>
      </w:r>
      <w:proofErr w:type="spellEnd"/>
      <w:r w:rsidRPr="00C66C14">
        <w:t xml:space="preserve"> </w:t>
      </w:r>
    </w:p>
    <w:p w14:paraId="218A8452" w14:textId="77777777" w:rsidR="00512151" w:rsidRPr="003E5179" w:rsidRDefault="00512151" w:rsidP="000D5F10">
      <w:pPr>
        <w:pStyle w:val="PreparatSubstans"/>
        <w:pBdr>
          <w:top w:val="none" w:sz="0" w:space="0" w:color="auto"/>
        </w:pBdr>
      </w:pPr>
      <w:r>
        <w:tab/>
      </w:r>
      <w:r>
        <w:tab/>
      </w:r>
      <w:r w:rsidRPr="003E5179">
        <w:rPr>
          <w:i/>
        </w:rPr>
        <w:t xml:space="preserve">spray (med </w:t>
      </w:r>
      <w:proofErr w:type="spellStart"/>
      <w:r w:rsidRPr="003E5179">
        <w:rPr>
          <w:i/>
        </w:rPr>
        <w:t>spacer</w:t>
      </w:r>
      <w:proofErr w:type="spellEnd"/>
      <w:r w:rsidRPr="003E5179">
        <w:rPr>
          <w:i/>
        </w:rPr>
        <w:t>)</w:t>
      </w:r>
    </w:p>
    <w:p w14:paraId="5A030AD0" w14:textId="77777777" w:rsidR="00512151" w:rsidRPr="003E5179" w:rsidRDefault="00512151" w:rsidP="000D5F10">
      <w:pPr>
        <w:pStyle w:val="Brd"/>
      </w:pPr>
    </w:p>
    <w:p w14:paraId="41C2C346" w14:textId="77777777" w:rsidR="00512151" w:rsidRPr="003E5179" w:rsidRDefault="00512151" w:rsidP="000D5F10">
      <w:pPr>
        <w:pStyle w:val="Brd"/>
        <w:rPr>
          <w:b/>
        </w:rPr>
      </w:pPr>
      <w:r w:rsidRPr="003E5179">
        <w:rPr>
          <w:b/>
        </w:rPr>
        <w:t xml:space="preserve">I andra hand </w:t>
      </w:r>
    </w:p>
    <w:p w14:paraId="67CA3BFA" w14:textId="77777777" w:rsidR="00512151" w:rsidRPr="003E5179" w:rsidRDefault="00512151" w:rsidP="000D5F10">
      <w:pPr>
        <w:pStyle w:val="PreparatSubstans"/>
      </w:pPr>
      <w:proofErr w:type="spellStart"/>
      <w:r w:rsidRPr="003E5179">
        <w:rPr>
          <w:i/>
        </w:rPr>
        <w:t>salbutamol</w:t>
      </w:r>
      <w:proofErr w:type="spellEnd"/>
      <w:r w:rsidRPr="003E5179">
        <w:tab/>
      </w:r>
      <w:r w:rsidRPr="003E5179">
        <w:rPr>
          <w:rFonts w:ascii="Wingdings" w:hAnsi="Wingdings"/>
        </w:rPr>
        <w:t></w:t>
      </w:r>
      <w:r w:rsidRPr="003E5179">
        <w:tab/>
      </w:r>
      <w:proofErr w:type="spellStart"/>
      <w:r w:rsidRPr="003E5179">
        <w:t>Salbutamol</w:t>
      </w:r>
      <w:proofErr w:type="spellEnd"/>
      <w:r w:rsidRPr="003E5179">
        <w:t xml:space="preserve"> ..., </w:t>
      </w:r>
      <w:proofErr w:type="spellStart"/>
      <w:r w:rsidRPr="003E5179">
        <w:t>Airomir</w:t>
      </w:r>
      <w:proofErr w:type="spellEnd"/>
      <w:r w:rsidRPr="003E5179">
        <w:t xml:space="preserve">, </w:t>
      </w:r>
      <w:proofErr w:type="spellStart"/>
      <w:r w:rsidRPr="003E5179">
        <w:t>Ventoline</w:t>
      </w:r>
      <w:proofErr w:type="spellEnd"/>
      <w:r w:rsidRPr="003E5179">
        <w:t xml:space="preserve"> </w:t>
      </w:r>
    </w:p>
    <w:p w14:paraId="546BE712" w14:textId="77777777" w:rsidR="00512151" w:rsidRPr="003E5179" w:rsidRDefault="00512151" w:rsidP="000D5F10">
      <w:pPr>
        <w:pStyle w:val="PreparatSubstans"/>
      </w:pPr>
      <w:r w:rsidRPr="003E5179">
        <w:tab/>
      </w:r>
      <w:r w:rsidRPr="003E5179">
        <w:tab/>
      </w:r>
      <w:r w:rsidRPr="003E5179">
        <w:rPr>
          <w:i/>
        </w:rPr>
        <w:t xml:space="preserve">lösning för </w:t>
      </w:r>
      <w:proofErr w:type="spellStart"/>
      <w:r w:rsidRPr="003E5179">
        <w:rPr>
          <w:i/>
        </w:rPr>
        <w:t>nebulisator</w:t>
      </w:r>
      <w:proofErr w:type="spellEnd"/>
    </w:p>
    <w:p w14:paraId="4A8C840A" w14:textId="77777777" w:rsidR="00512151" w:rsidRPr="003E5179" w:rsidRDefault="00512151" w:rsidP="000D5F10">
      <w:pPr>
        <w:pStyle w:val="PreparatSubstans"/>
        <w:pBdr>
          <w:top w:val="none" w:sz="0" w:space="0" w:color="auto"/>
        </w:pBdr>
        <w:rPr>
          <w:i/>
        </w:rPr>
      </w:pPr>
      <w:proofErr w:type="spellStart"/>
      <w:r w:rsidRPr="003E5179">
        <w:rPr>
          <w:i/>
        </w:rPr>
        <w:t>ipratropium</w:t>
      </w:r>
      <w:proofErr w:type="spellEnd"/>
      <w:r w:rsidRPr="003E5179">
        <w:tab/>
      </w:r>
      <w:r w:rsidRPr="003E5179">
        <w:rPr>
          <w:rFonts w:ascii="Wingdings" w:hAnsi="Wingdings"/>
        </w:rPr>
        <w:t></w:t>
      </w:r>
      <w:r w:rsidRPr="003E5179">
        <w:tab/>
      </w:r>
      <w:proofErr w:type="spellStart"/>
      <w:r w:rsidRPr="00C66C14">
        <w:t>Atrovent</w:t>
      </w:r>
      <w:proofErr w:type="spellEnd"/>
      <w:r w:rsidRPr="00C66C14">
        <w:t xml:space="preserve">, </w:t>
      </w:r>
      <w:proofErr w:type="spellStart"/>
      <w:r w:rsidRPr="00C66C14">
        <w:t>Ipraxa</w:t>
      </w:r>
      <w:proofErr w:type="spellEnd"/>
      <w:r w:rsidRPr="00C66C14">
        <w:t xml:space="preserve"> </w:t>
      </w:r>
      <w:r w:rsidRPr="00C66C14">
        <w:rPr>
          <w:i/>
        </w:rPr>
        <w:t xml:space="preserve">lösning för </w:t>
      </w:r>
      <w:proofErr w:type="spellStart"/>
      <w:r w:rsidRPr="00C66C14">
        <w:rPr>
          <w:i/>
        </w:rPr>
        <w:t>nebulisator</w:t>
      </w:r>
      <w:proofErr w:type="spellEnd"/>
    </w:p>
    <w:p w14:paraId="0BB2600F" w14:textId="77777777" w:rsidR="00512151" w:rsidRPr="003E5179" w:rsidRDefault="00512151" w:rsidP="000D5F10">
      <w:pPr>
        <w:pStyle w:val="Brd"/>
      </w:pPr>
    </w:p>
    <w:p w14:paraId="551BCC8E" w14:textId="77777777" w:rsidR="00512151" w:rsidRPr="003E5179" w:rsidRDefault="00512151" w:rsidP="000D5F10">
      <w:pPr>
        <w:pStyle w:val="Brd"/>
      </w:pPr>
    </w:p>
    <w:p w14:paraId="26834AC4" w14:textId="77777777" w:rsidR="00512151" w:rsidRPr="003E5179" w:rsidRDefault="00512151" w:rsidP="000D5F10">
      <w:pPr>
        <w:pStyle w:val="RubrikVersaler"/>
      </w:pPr>
      <w:r w:rsidRPr="003E5179">
        <w:t xml:space="preserve">PERORALA STEROIDER </w:t>
      </w:r>
    </w:p>
    <w:p w14:paraId="15D7F941" w14:textId="6035DEC7" w:rsidR="00512151" w:rsidRPr="003E5179" w:rsidRDefault="002B35C9" w:rsidP="000D5F10">
      <w:pPr>
        <w:pStyle w:val="PreparatSubstans"/>
      </w:pPr>
      <w:r>
        <w:rPr>
          <w:i/>
        </w:rPr>
        <w:t>b</w:t>
      </w:r>
      <w:r w:rsidR="00512151" w:rsidRPr="003E5179">
        <w:rPr>
          <w:i/>
        </w:rPr>
        <w:t>etametason</w:t>
      </w:r>
      <w:r>
        <w:rPr>
          <w:i/>
        </w:rPr>
        <w:t>*</w:t>
      </w:r>
      <w:r w:rsidR="00512151" w:rsidRPr="003E5179">
        <w:tab/>
      </w:r>
      <w:r w:rsidR="00512151" w:rsidRPr="003E5179">
        <w:rPr>
          <w:rFonts w:ascii="Wingdings" w:hAnsi="Wingdings"/>
        </w:rPr>
        <w:t></w:t>
      </w:r>
      <w:r w:rsidR="00512151" w:rsidRPr="003E5179">
        <w:tab/>
        <w:t xml:space="preserve">Betametason …, </w:t>
      </w:r>
      <w:proofErr w:type="spellStart"/>
      <w:r w:rsidR="00512151" w:rsidRPr="003E5179">
        <w:t>Betapred</w:t>
      </w:r>
      <w:proofErr w:type="spellEnd"/>
    </w:p>
    <w:p w14:paraId="1981E0FF" w14:textId="77777777" w:rsidR="00512151" w:rsidRPr="003E5179" w:rsidRDefault="00512151" w:rsidP="000D5F10">
      <w:pPr>
        <w:pStyle w:val="PreparatSubstans"/>
        <w:pBdr>
          <w:top w:val="none" w:sz="0" w:space="0" w:color="auto"/>
        </w:pBdr>
      </w:pPr>
      <w:proofErr w:type="spellStart"/>
      <w:r w:rsidRPr="003E5179">
        <w:rPr>
          <w:i/>
        </w:rPr>
        <w:t>prednisolon</w:t>
      </w:r>
      <w:proofErr w:type="spellEnd"/>
      <w:r w:rsidRPr="003E5179">
        <w:tab/>
      </w:r>
      <w:r w:rsidRPr="003E5179">
        <w:rPr>
          <w:rFonts w:ascii="Wingdings" w:hAnsi="Wingdings"/>
        </w:rPr>
        <w:t></w:t>
      </w:r>
      <w:r w:rsidRPr="003E5179">
        <w:tab/>
      </w:r>
      <w:proofErr w:type="spellStart"/>
      <w:r w:rsidRPr="003E5179">
        <w:t>Prednisolon</w:t>
      </w:r>
      <w:proofErr w:type="spellEnd"/>
      <w:r w:rsidRPr="003E5179">
        <w:t xml:space="preserve"> ... </w:t>
      </w:r>
    </w:p>
    <w:p w14:paraId="26A15AD3" w14:textId="591B046C" w:rsidR="00512151" w:rsidRDefault="002B35C9" w:rsidP="000D5F10">
      <w:pPr>
        <w:pStyle w:val="Brd"/>
      </w:pPr>
      <w:r>
        <w:t xml:space="preserve">* </w:t>
      </w:r>
      <w:r w:rsidR="00512151">
        <w:t>Tabletter med betametason kan lösas i vatten, tuggas eller sväljas hela.</w:t>
      </w:r>
    </w:p>
    <w:p w14:paraId="17260F5F" w14:textId="77777777" w:rsidR="00512151" w:rsidRDefault="00512151" w:rsidP="000D5F10">
      <w:pPr>
        <w:pStyle w:val="Brd"/>
        <w:rPr>
          <w:ins w:id="18" w:author="Susanne Elfving" w:date="2018-10-25T13:51:00Z"/>
        </w:rPr>
      </w:pPr>
    </w:p>
    <w:p w14:paraId="2A286443" w14:textId="328C20CA" w:rsidR="00512151" w:rsidRPr="002E7447" w:rsidRDefault="002E7447" w:rsidP="000D5F10">
      <w:pPr>
        <w:pStyle w:val="Brd"/>
      </w:pPr>
      <w:r w:rsidRPr="002E7447">
        <w:rPr>
          <w:b/>
        </w:rPr>
        <w:t xml:space="preserve">KOL - akut behandling </w:t>
      </w:r>
      <w:proofErr w:type="spellStart"/>
      <w:r w:rsidRPr="002E7447">
        <w:rPr>
          <w:b/>
        </w:rPr>
        <w:t>exacerbation</w:t>
      </w:r>
      <w:proofErr w:type="spellEnd"/>
      <w:r w:rsidRPr="002E7447">
        <w:t>; www.viss.nu</w:t>
      </w:r>
    </w:p>
    <w:p w14:paraId="7CB806E9" w14:textId="77777777" w:rsidR="002E7447" w:rsidRPr="003E5179" w:rsidRDefault="002E7447" w:rsidP="000D5F10">
      <w:pPr>
        <w:pStyle w:val="Brd"/>
        <w:rPr>
          <w:b/>
        </w:rPr>
      </w:pPr>
    </w:p>
    <w:p w14:paraId="6A9B3362" w14:textId="77777777" w:rsidR="00512151" w:rsidRDefault="00512151" w:rsidP="000D5F10">
      <w:pPr>
        <w:pStyle w:val="Brd"/>
      </w:pPr>
      <w:r w:rsidRPr="003E5179">
        <w:rPr>
          <w:b/>
        </w:rPr>
        <w:t>Nedre luftvägsinfektioner</w:t>
      </w:r>
      <w:r w:rsidRPr="003E5179">
        <w:t xml:space="preserve"> sid xx</w:t>
      </w:r>
    </w:p>
    <w:p w14:paraId="703BC3D6" w14:textId="5F0F16A8" w:rsidR="00512151" w:rsidRDefault="00512151">
      <w:pPr>
        <w:rPr>
          <w:rFonts w:ascii="Arial" w:eastAsia="Times New Roman" w:hAnsi="Arial" w:cs="Times New Roman"/>
          <w:b/>
          <w:bCs/>
          <w:color w:val="000000"/>
          <w:sz w:val="36"/>
          <w:szCs w:val="28"/>
        </w:rPr>
      </w:pPr>
      <w:r>
        <w:br w:type="page"/>
      </w:r>
    </w:p>
    <w:p w14:paraId="0B4D84EE" w14:textId="0F5CA53D" w:rsidR="002D7285" w:rsidRDefault="002D7285" w:rsidP="00312C18">
      <w:pPr>
        <w:pStyle w:val="Heading1"/>
      </w:pPr>
      <w:bookmarkStart w:id="19" w:name="_Toc17291676"/>
      <w:r>
        <w:lastRenderedPageBreak/>
        <w:t>Anemi</w:t>
      </w:r>
      <w:bookmarkEnd w:id="2"/>
      <w:bookmarkEnd w:id="19"/>
    </w:p>
    <w:p w14:paraId="37F1542F" w14:textId="77777777" w:rsidR="002D7285" w:rsidRDefault="002D7285" w:rsidP="00312C18">
      <w:pPr>
        <w:pStyle w:val="Brd"/>
      </w:pPr>
    </w:p>
    <w:p w14:paraId="403771FB" w14:textId="77777777" w:rsidR="002D7285" w:rsidRDefault="002D7285" w:rsidP="00312C18">
      <w:pPr>
        <w:pStyle w:val="Heading2"/>
      </w:pPr>
      <w:r w:rsidRPr="00AB1F9A">
        <w:t>B12-brist</w:t>
      </w:r>
    </w:p>
    <w:p w14:paraId="2A1C7B08" w14:textId="77777777" w:rsidR="002D7285" w:rsidRDefault="002D7285" w:rsidP="00312C18">
      <w:pPr>
        <w:pStyle w:val="PreparatSubstans"/>
        <w:rPr>
          <w:i/>
        </w:rPr>
      </w:pPr>
      <w:proofErr w:type="spellStart"/>
      <w:r w:rsidRPr="004323E3">
        <w:rPr>
          <w:i/>
        </w:rPr>
        <w:t>cyanokobalamin</w:t>
      </w:r>
      <w:proofErr w:type="spellEnd"/>
      <w:r>
        <w:tab/>
      </w:r>
      <w:r w:rsidRPr="00C17F8B">
        <w:rPr>
          <w:rFonts w:ascii="Wingdings" w:hAnsi="Wingdings"/>
        </w:rPr>
        <w:t></w:t>
      </w:r>
      <w:r>
        <w:tab/>
      </w:r>
      <w:proofErr w:type="spellStart"/>
      <w:r w:rsidRPr="004323E3">
        <w:t>Behepan</w:t>
      </w:r>
      <w:proofErr w:type="spellEnd"/>
      <w:r w:rsidRPr="004323E3">
        <w:t xml:space="preserve">, </w:t>
      </w:r>
      <w:proofErr w:type="spellStart"/>
      <w:r w:rsidRPr="004323E3">
        <w:t>Betolvex</w:t>
      </w:r>
      <w:proofErr w:type="spellEnd"/>
      <w:r w:rsidRPr="004323E3">
        <w:t xml:space="preserve">, </w:t>
      </w:r>
      <w:proofErr w:type="spellStart"/>
      <w:r w:rsidRPr="004323E3">
        <w:t>Betolvidon</w:t>
      </w:r>
      <w:proofErr w:type="spellEnd"/>
    </w:p>
    <w:p w14:paraId="21A8BB5F" w14:textId="77777777" w:rsidR="002D7285" w:rsidRDefault="002D7285" w:rsidP="00312C18">
      <w:pPr>
        <w:pStyle w:val="Brd"/>
      </w:pPr>
    </w:p>
    <w:p w14:paraId="612900B4" w14:textId="77777777" w:rsidR="002D7285" w:rsidRDefault="002D7285" w:rsidP="00312C18">
      <w:pPr>
        <w:pStyle w:val="Heading2"/>
      </w:pPr>
      <w:r w:rsidRPr="00AB1F9A">
        <w:t>Folsyrabrist</w:t>
      </w:r>
    </w:p>
    <w:p w14:paraId="7D0CE762" w14:textId="77777777" w:rsidR="002D7285" w:rsidRDefault="002D7285" w:rsidP="00312C18">
      <w:pPr>
        <w:pStyle w:val="PreparatSubstans"/>
      </w:pPr>
      <w:r w:rsidRPr="004323E3">
        <w:rPr>
          <w:i/>
        </w:rPr>
        <w:t>folsyra</w:t>
      </w:r>
      <w:r>
        <w:tab/>
      </w:r>
      <w:r w:rsidRPr="00C17F8B">
        <w:rPr>
          <w:rFonts w:ascii="Wingdings" w:hAnsi="Wingdings"/>
        </w:rPr>
        <w:t></w:t>
      </w:r>
      <w:r>
        <w:tab/>
      </w:r>
      <w:proofErr w:type="spellStart"/>
      <w:r>
        <w:t>Folsyra</w:t>
      </w:r>
      <w:proofErr w:type="spellEnd"/>
      <w:r>
        <w:t xml:space="preserve"> …, </w:t>
      </w:r>
      <w:proofErr w:type="spellStart"/>
      <w:r>
        <w:t>Folacin</w:t>
      </w:r>
      <w:proofErr w:type="spellEnd"/>
      <w:r>
        <w:t xml:space="preserve">, </w:t>
      </w:r>
      <w:proofErr w:type="spellStart"/>
      <w:r w:rsidRPr="00592D50">
        <w:t>Fol</w:t>
      </w:r>
      <w:r w:rsidRPr="00AE4A99">
        <w:t>vidon</w:t>
      </w:r>
      <w:proofErr w:type="spellEnd"/>
    </w:p>
    <w:p w14:paraId="73158D50" w14:textId="77777777" w:rsidR="002D7285" w:rsidRDefault="002D7285" w:rsidP="00312C18">
      <w:pPr>
        <w:pStyle w:val="RubrikVersaler"/>
      </w:pPr>
    </w:p>
    <w:p w14:paraId="1CDB39DD" w14:textId="77777777" w:rsidR="002D7285" w:rsidRDefault="002D7285" w:rsidP="00312C18">
      <w:pPr>
        <w:pStyle w:val="Heading2"/>
      </w:pPr>
      <w:r w:rsidRPr="00AB1F9A">
        <w:t>Järnbrist</w:t>
      </w:r>
    </w:p>
    <w:p w14:paraId="21479A3F" w14:textId="77777777" w:rsidR="002D7285" w:rsidRDefault="002D7285" w:rsidP="00312C18">
      <w:pPr>
        <w:pStyle w:val="Brd"/>
      </w:pPr>
      <w:r w:rsidRPr="00AA0C46">
        <w:rPr>
          <w:b/>
        </w:rPr>
        <w:t>I första hand</w:t>
      </w:r>
      <w:r>
        <w:rPr>
          <w:b/>
        </w:rPr>
        <w:t xml:space="preserve"> </w:t>
      </w:r>
      <w:r>
        <w:t>– peroral behandling</w:t>
      </w:r>
    </w:p>
    <w:p w14:paraId="52F516E3" w14:textId="77777777" w:rsidR="002D7285" w:rsidRDefault="002D7285" w:rsidP="00312C18">
      <w:pPr>
        <w:pStyle w:val="PreparatSubstans"/>
        <w:pBdr>
          <w:bottom w:val="none" w:sz="0" w:space="0" w:color="auto"/>
        </w:pBdr>
      </w:pPr>
      <w:r w:rsidRPr="00B56554">
        <w:rPr>
          <w:i/>
        </w:rPr>
        <w:t>järnsulfat</w:t>
      </w:r>
      <w:r>
        <w:tab/>
      </w:r>
      <w:r>
        <w:tab/>
      </w:r>
      <w:proofErr w:type="spellStart"/>
      <w:r w:rsidRPr="00AB1F9A">
        <w:t>Duroferon</w:t>
      </w:r>
      <w:proofErr w:type="spellEnd"/>
      <w:r>
        <w:t>*</w:t>
      </w:r>
      <w:r w:rsidRPr="00AB1F9A">
        <w:t xml:space="preserve"> </w:t>
      </w:r>
      <w:r w:rsidRPr="00B56554">
        <w:rPr>
          <w:i/>
        </w:rPr>
        <w:t>depottablett</w:t>
      </w:r>
    </w:p>
    <w:p w14:paraId="1F7BDE8E" w14:textId="77777777" w:rsidR="002D7285" w:rsidRDefault="002D7285" w:rsidP="00F603E2">
      <w:pPr>
        <w:pStyle w:val="PreparatSubstans"/>
        <w:rPr>
          <w:ins w:id="20" w:author="Susanne Elfving" w:date="2018-10-25T10:42:00Z"/>
        </w:rPr>
      </w:pPr>
      <w:r w:rsidRPr="00F603E2">
        <w:rPr>
          <w:i/>
        </w:rPr>
        <w:t>ferroglycinsulfat</w:t>
      </w:r>
      <w:r>
        <w:tab/>
      </w:r>
      <w:r>
        <w:tab/>
      </w:r>
      <w:proofErr w:type="spellStart"/>
      <w:r w:rsidRPr="00AE4A99">
        <w:t>Niferex</w:t>
      </w:r>
      <w:proofErr w:type="spellEnd"/>
      <w:r>
        <w:t xml:space="preserve">* </w:t>
      </w:r>
      <w:proofErr w:type="spellStart"/>
      <w:r w:rsidRPr="005B483A">
        <w:rPr>
          <w:i/>
        </w:rPr>
        <w:t>enterokapsel</w:t>
      </w:r>
      <w:proofErr w:type="spellEnd"/>
    </w:p>
    <w:p w14:paraId="6E15AA20" w14:textId="77777777" w:rsidR="002D7285" w:rsidRDefault="002D7285" w:rsidP="00312C18">
      <w:pPr>
        <w:pStyle w:val="Brd"/>
        <w:rPr>
          <w:ins w:id="21" w:author="Susanne Elfving" w:date="2018-10-25T10:42:00Z"/>
          <w:i/>
        </w:rPr>
      </w:pPr>
    </w:p>
    <w:p w14:paraId="502C84D6" w14:textId="77777777" w:rsidR="002D7285" w:rsidRDefault="002D7285" w:rsidP="00312C18">
      <w:pPr>
        <w:pStyle w:val="Brd"/>
        <w:rPr>
          <w:ins w:id="22" w:author="Mikael Lördal" w:date="2018-09-17T12:28:00Z"/>
        </w:rPr>
      </w:pPr>
      <w:r>
        <w:t>*Ingår inte i läkemedelsförmånen</w:t>
      </w:r>
    </w:p>
    <w:p w14:paraId="56F0DF48" w14:textId="77777777" w:rsidR="002D7285" w:rsidRDefault="002D7285" w:rsidP="00312C18">
      <w:pPr>
        <w:pStyle w:val="Brd"/>
        <w:rPr>
          <w:ins w:id="23" w:author="Mikael Lördal" w:date="2018-09-17T12:28:00Z"/>
        </w:rPr>
      </w:pPr>
    </w:p>
    <w:p w14:paraId="71B2A951" w14:textId="77777777" w:rsidR="002D7285" w:rsidRPr="00896954" w:rsidRDefault="002D7285" w:rsidP="00312C18">
      <w:pPr>
        <w:pStyle w:val="Brd"/>
      </w:pPr>
      <w:r>
        <w:t>Vid sväljsvårigheter</w:t>
      </w:r>
    </w:p>
    <w:p w14:paraId="6E16724C" w14:textId="77777777" w:rsidR="002D7285" w:rsidRPr="00AA0C46" w:rsidRDefault="002D7285" w:rsidP="00312C18">
      <w:pPr>
        <w:pStyle w:val="PreparatSubstans"/>
        <w:rPr>
          <w:i/>
        </w:rPr>
      </w:pPr>
      <w:r w:rsidRPr="00AA0C46">
        <w:rPr>
          <w:i/>
        </w:rPr>
        <w:t>ferroglycinsulfat</w:t>
      </w:r>
      <w:r w:rsidRPr="00AA0C46">
        <w:tab/>
      </w:r>
      <w:r w:rsidRPr="00AA0C46">
        <w:tab/>
      </w:r>
      <w:proofErr w:type="spellStart"/>
      <w:r w:rsidRPr="00896954">
        <w:t>Niferex</w:t>
      </w:r>
      <w:proofErr w:type="spellEnd"/>
      <w:r w:rsidRPr="00AB1F9A">
        <w:t xml:space="preserve"> </w:t>
      </w:r>
      <w:r w:rsidRPr="00AA0C46">
        <w:rPr>
          <w:i/>
        </w:rPr>
        <w:t>orala droppar</w:t>
      </w:r>
    </w:p>
    <w:p w14:paraId="6E2BC0C6" w14:textId="77777777" w:rsidR="002D7285" w:rsidRDefault="002D7285" w:rsidP="00312C18">
      <w:pPr>
        <w:pStyle w:val="Brd"/>
        <w:rPr>
          <w:b/>
        </w:rPr>
      </w:pPr>
      <w:r>
        <w:br/>
      </w:r>
    </w:p>
    <w:p w14:paraId="1F8F4CD0" w14:textId="77777777" w:rsidR="002D7285" w:rsidRPr="00AE4A99" w:rsidRDefault="002D7285" w:rsidP="00312C18">
      <w:pPr>
        <w:pStyle w:val="Brd"/>
        <w:rPr>
          <w:i/>
        </w:rPr>
      </w:pPr>
      <w:r w:rsidRPr="00AA0C46">
        <w:rPr>
          <w:b/>
        </w:rPr>
        <w:t>I andra hand</w:t>
      </w:r>
      <w:r>
        <w:t xml:space="preserve"> – intravenös behandling</w:t>
      </w:r>
      <w:r>
        <w:br/>
        <w:t>Vid intolerans mot perorala järnpreparat eller aktiv inflammatorisk systemsjukdom.</w:t>
      </w:r>
    </w:p>
    <w:p w14:paraId="57829C28" w14:textId="77777777" w:rsidR="002D7285" w:rsidRDefault="002D7285" w:rsidP="00312C18">
      <w:pPr>
        <w:pStyle w:val="Brd"/>
      </w:pPr>
    </w:p>
    <w:p w14:paraId="48AD8724" w14:textId="77777777" w:rsidR="002D7285" w:rsidRDefault="002D7285" w:rsidP="00312C18">
      <w:pPr>
        <w:pStyle w:val="Brd"/>
      </w:pPr>
      <w:r w:rsidRPr="004323E3">
        <w:t>Vid kortare behandlingsintervall och låg dos (&lt;200 mg)</w:t>
      </w:r>
    </w:p>
    <w:p w14:paraId="44265D66" w14:textId="77777777" w:rsidR="002D7285" w:rsidRDefault="002D7285" w:rsidP="00312C18">
      <w:pPr>
        <w:pStyle w:val="PreparatSubstans"/>
        <w:pBdr>
          <w:between w:val="single" w:sz="4" w:space="1" w:color="auto"/>
        </w:pBdr>
      </w:pPr>
      <w:r w:rsidRPr="00820F4F">
        <w:rPr>
          <w:i/>
        </w:rPr>
        <w:t>järnsackaros</w:t>
      </w:r>
      <w:r w:rsidRPr="00AB1F9A">
        <w:tab/>
      </w:r>
      <w:r w:rsidRPr="00AB1F9A">
        <w:tab/>
      </w:r>
      <w:proofErr w:type="spellStart"/>
      <w:r w:rsidRPr="00AB1F9A">
        <w:t>Venofer</w:t>
      </w:r>
      <w:proofErr w:type="spellEnd"/>
      <w:r w:rsidRPr="00AB1F9A">
        <w:t xml:space="preserve"> </w:t>
      </w:r>
      <w:proofErr w:type="spellStart"/>
      <w:r w:rsidRPr="00B4586E">
        <w:rPr>
          <w:i/>
        </w:rPr>
        <w:t>inj</w:t>
      </w:r>
      <w:proofErr w:type="spellEnd"/>
    </w:p>
    <w:p w14:paraId="0ED9EC6C" w14:textId="77777777" w:rsidR="002D7285" w:rsidRDefault="002D7285" w:rsidP="00312C18">
      <w:pPr>
        <w:pStyle w:val="Brd"/>
      </w:pPr>
    </w:p>
    <w:p w14:paraId="594FA0F5" w14:textId="77777777" w:rsidR="002D7285" w:rsidRPr="00AA0C46" w:rsidRDefault="002D7285" w:rsidP="00312C18">
      <w:pPr>
        <w:pStyle w:val="PreparatSubstans"/>
        <w:pBdr>
          <w:top w:val="none" w:sz="0" w:space="0" w:color="auto"/>
          <w:between w:val="single" w:sz="4" w:space="1" w:color="auto"/>
        </w:pBdr>
      </w:pPr>
      <w:r>
        <w:t>Vid längre behandlingsintervall och hög dos (&gt;500 mg)</w:t>
      </w:r>
    </w:p>
    <w:p w14:paraId="5EDEB9E8" w14:textId="77777777" w:rsidR="002D7285" w:rsidRPr="00AB1F9A" w:rsidRDefault="002D7285" w:rsidP="00312C18">
      <w:pPr>
        <w:pStyle w:val="PreparatSubstans"/>
        <w:pBdr>
          <w:top w:val="none" w:sz="0" w:space="0" w:color="auto"/>
          <w:between w:val="single" w:sz="4" w:space="1" w:color="auto"/>
        </w:pBdr>
      </w:pPr>
      <w:proofErr w:type="spellStart"/>
      <w:r w:rsidRPr="00591DAA">
        <w:rPr>
          <w:i/>
        </w:rPr>
        <w:t>jär</w:t>
      </w:r>
      <w:r w:rsidRPr="00AE4A99">
        <w:rPr>
          <w:i/>
        </w:rPr>
        <w:t>nkarboximaltos</w:t>
      </w:r>
      <w:proofErr w:type="spellEnd"/>
      <w:r w:rsidRPr="00AB1F9A">
        <w:tab/>
      </w:r>
      <w:r w:rsidRPr="00AB1F9A">
        <w:tab/>
      </w:r>
      <w:proofErr w:type="spellStart"/>
      <w:r>
        <w:t>Ferinject</w:t>
      </w:r>
      <w:proofErr w:type="spellEnd"/>
      <w:r>
        <w:t>*</w:t>
      </w:r>
      <w:r w:rsidRPr="00AB1F9A">
        <w:t xml:space="preserve"> </w:t>
      </w:r>
      <w:proofErr w:type="spellStart"/>
      <w:r w:rsidRPr="00B4586E">
        <w:rPr>
          <w:i/>
        </w:rPr>
        <w:t>inj</w:t>
      </w:r>
      <w:proofErr w:type="spellEnd"/>
    </w:p>
    <w:p w14:paraId="218EF07F" w14:textId="77777777" w:rsidR="002D7285" w:rsidRPr="00AB1F9A" w:rsidRDefault="002D7285" w:rsidP="00312C18">
      <w:pPr>
        <w:pStyle w:val="Brd"/>
      </w:pPr>
      <w:r w:rsidRPr="00AB1F9A">
        <w:t>* Begränsad subvention; www.tlv.se</w:t>
      </w:r>
    </w:p>
    <w:p w14:paraId="03ACEB3E" w14:textId="77777777" w:rsidR="002D7285" w:rsidRDefault="002D7285" w:rsidP="00312C18">
      <w:pPr>
        <w:pStyle w:val="Brd"/>
        <w:rPr>
          <w:b/>
        </w:rPr>
      </w:pPr>
    </w:p>
    <w:p w14:paraId="1BC9585B" w14:textId="77777777" w:rsidR="002D7285" w:rsidRPr="0085063A" w:rsidRDefault="002D7285" w:rsidP="00312C18">
      <w:pPr>
        <w:pStyle w:val="Brd"/>
      </w:pPr>
      <w:proofErr w:type="spellStart"/>
      <w:r w:rsidRPr="00AB1F9A">
        <w:rPr>
          <w:b/>
        </w:rPr>
        <w:t>Renal</w:t>
      </w:r>
      <w:proofErr w:type="spellEnd"/>
      <w:r w:rsidRPr="00AB1F9A">
        <w:rPr>
          <w:b/>
        </w:rPr>
        <w:t xml:space="preserve"> anemi</w:t>
      </w:r>
      <w:r>
        <w:t xml:space="preserve"> sid xx</w:t>
      </w:r>
    </w:p>
    <w:p w14:paraId="164F62B1" w14:textId="77777777" w:rsidR="002D7285" w:rsidRDefault="002D7285" w:rsidP="00312C18"/>
    <w:p w14:paraId="0C48A008" w14:textId="77777777" w:rsidR="002D7285" w:rsidRDefault="002D7285">
      <w:r>
        <w:br w:type="page"/>
      </w:r>
    </w:p>
    <w:p w14:paraId="65D739D1" w14:textId="77777777" w:rsidR="002D7285" w:rsidRPr="001D67B2" w:rsidRDefault="002D7285" w:rsidP="00312C18">
      <w:pPr>
        <w:pStyle w:val="Heading1"/>
        <w:rPr>
          <w:color w:val="FF0000"/>
        </w:rPr>
      </w:pPr>
      <w:bookmarkStart w:id="24" w:name="_Toc497391307"/>
      <w:bookmarkStart w:id="25" w:name="_Toc17291677"/>
      <w:r>
        <w:lastRenderedPageBreak/>
        <w:t>Anestesi</w:t>
      </w:r>
      <w:bookmarkEnd w:id="24"/>
      <w:bookmarkEnd w:id="25"/>
    </w:p>
    <w:p w14:paraId="0CD1EE2E" w14:textId="77777777" w:rsidR="002D7285" w:rsidRDefault="002D7285" w:rsidP="00312C18">
      <w:pPr>
        <w:pStyle w:val="Brd"/>
      </w:pPr>
    </w:p>
    <w:p w14:paraId="6CAB19B9" w14:textId="77777777" w:rsidR="002D7285" w:rsidRDefault="002D7285" w:rsidP="00312C18">
      <w:pPr>
        <w:pStyle w:val="Heading2"/>
      </w:pPr>
      <w:r w:rsidRPr="00560672">
        <w:t>Inför planerad anestesi och operation</w:t>
      </w:r>
    </w:p>
    <w:p w14:paraId="7B06C531" w14:textId="77777777" w:rsidR="002D7285" w:rsidRDefault="002D7285" w:rsidP="00312C18">
      <w:pPr>
        <w:pStyle w:val="Brd"/>
        <w:rPr>
          <w:ins w:id="26" w:author="FKAR1559" w:date="2018-10-09T13:53:00Z"/>
          <w:b/>
        </w:rPr>
      </w:pPr>
      <w:r w:rsidRPr="00B263F2">
        <w:rPr>
          <w:b/>
        </w:rPr>
        <w:t>Hälsosamma levnadsvanor</w:t>
      </w:r>
    </w:p>
    <w:p w14:paraId="4DC7D3B9" w14:textId="47837BD7" w:rsidR="002D7285" w:rsidRPr="00B263F2" w:rsidRDefault="002D7285" w:rsidP="00312C18">
      <w:pPr>
        <w:pStyle w:val="Brd"/>
      </w:pPr>
      <w:r w:rsidRPr="008804C0">
        <w:t xml:space="preserve">Hälsosamma levnadsvanor under minst 4 veckor inför anestesi och operation minskar postoperativa komplikationer. Främst rekommenderas totalt rökstopp (även passiv rökning), samt avhållsamhet från </w:t>
      </w:r>
      <w:r>
        <w:t>alkohol.</w:t>
      </w:r>
    </w:p>
    <w:p w14:paraId="061241D8" w14:textId="77777777" w:rsidR="002D7285" w:rsidRPr="00871460" w:rsidRDefault="002D7285" w:rsidP="00312C18">
      <w:pPr>
        <w:pStyle w:val="Brd"/>
      </w:pPr>
    </w:p>
    <w:p w14:paraId="0574A296" w14:textId="77777777" w:rsidR="002D7285" w:rsidRDefault="002D7285" w:rsidP="00312C18">
      <w:pPr>
        <w:pStyle w:val="Heading2"/>
      </w:pPr>
      <w:r w:rsidRPr="00946BA3">
        <w:t>Lokalanestesi</w:t>
      </w:r>
    </w:p>
    <w:p w14:paraId="668E00EC" w14:textId="77777777" w:rsidR="002D7285" w:rsidRPr="00946BA3" w:rsidRDefault="002D7285" w:rsidP="00312C18">
      <w:pPr>
        <w:pStyle w:val="Brd"/>
      </w:pPr>
      <w:r w:rsidRPr="00560672">
        <w:t>Val av lokalanestetikum görs utifrån önskad effektduration och risk för toxicitet.</w:t>
      </w:r>
    </w:p>
    <w:p w14:paraId="70C652EB" w14:textId="77777777" w:rsidR="002D7285" w:rsidRDefault="002D7285" w:rsidP="00312C18">
      <w:pPr>
        <w:pStyle w:val="Brd"/>
      </w:pPr>
    </w:p>
    <w:p w14:paraId="036804E0" w14:textId="77777777" w:rsidR="002D7285" w:rsidRPr="00946BA3" w:rsidRDefault="002D7285" w:rsidP="00312C18">
      <w:pPr>
        <w:pStyle w:val="Heading3"/>
      </w:pPr>
      <w:proofErr w:type="spellStart"/>
      <w:r w:rsidRPr="00560672">
        <w:t>Ytanestesi</w:t>
      </w:r>
      <w:proofErr w:type="spellEnd"/>
      <w:r w:rsidRPr="00560672">
        <w:t xml:space="preserve"> av intakt hud eller vid bensår</w:t>
      </w:r>
    </w:p>
    <w:p w14:paraId="4C6D67EE" w14:textId="6286B394" w:rsidR="00F603E2" w:rsidRDefault="002D7285" w:rsidP="00312C18">
      <w:pPr>
        <w:pStyle w:val="PreparatSubstans"/>
      </w:pPr>
      <w:proofErr w:type="spellStart"/>
      <w:r w:rsidRPr="00946BA3">
        <w:rPr>
          <w:i/>
        </w:rPr>
        <w:t>lidokain</w:t>
      </w:r>
      <w:proofErr w:type="spellEnd"/>
      <w:r>
        <w:tab/>
      </w:r>
      <w:r w:rsidRPr="00C17F8B">
        <w:rPr>
          <w:rFonts w:ascii="Wingdings" w:hAnsi="Wingdings"/>
        </w:rPr>
        <w:t></w:t>
      </w:r>
      <w:r>
        <w:tab/>
      </w:r>
      <w:proofErr w:type="spellStart"/>
      <w:ins w:id="27" w:author="Susanne Elfving" w:date="2018-11-23T08:11:00Z">
        <w:r w:rsidR="00F603E2" w:rsidRPr="00D93C63">
          <w:rPr>
            <w:highlight w:val="yellow"/>
          </w:rPr>
          <w:t>Denela</w:t>
        </w:r>
        <w:proofErr w:type="spellEnd"/>
        <w:r w:rsidR="00D50334">
          <w:t xml:space="preserve">, </w:t>
        </w:r>
      </w:ins>
      <w:proofErr w:type="spellStart"/>
      <w:r w:rsidR="0037026E">
        <w:t>Emla</w:t>
      </w:r>
      <w:proofErr w:type="spellEnd"/>
      <w:r w:rsidR="00D50334">
        <w:t xml:space="preserve">, </w:t>
      </w:r>
      <w:proofErr w:type="spellStart"/>
      <w:r w:rsidR="00D50334">
        <w:t>Tapin</w:t>
      </w:r>
      <w:proofErr w:type="spellEnd"/>
      <w:ins w:id="28" w:author="Susanne Elfving" w:date="2018-11-23T08:12:00Z">
        <w:r w:rsidR="00D50334">
          <w:t xml:space="preserve"> </w:t>
        </w:r>
        <w:r w:rsidR="00D50334" w:rsidRPr="00D93C63">
          <w:rPr>
            <w:i/>
            <w:highlight w:val="yellow"/>
          </w:rPr>
          <w:t>kräm</w:t>
        </w:r>
      </w:ins>
    </w:p>
    <w:p w14:paraId="488FB075" w14:textId="3AEEB043" w:rsidR="002D7285" w:rsidRPr="00946BA3" w:rsidRDefault="00F603E2" w:rsidP="00312C18">
      <w:pPr>
        <w:pStyle w:val="PreparatSubstans"/>
      </w:pPr>
      <w:r>
        <w:tab/>
      </w:r>
      <w:ins w:id="29" w:author="Susanne Elfving" w:date="2018-11-23T08:13:00Z">
        <w:r w:rsidR="00D50334" w:rsidRPr="00C17F8B">
          <w:rPr>
            <w:rFonts w:ascii="Wingdings" w:hAnsi="Wingdings"/>
          </w:rPr>
          <w:t></w:t>
        </w:r>
      </w:ins>
      <w:r>
        <w:tab/>
      </w:r>
      <w:proofErr w:type="spellStart"/>
      <w:ins w:id="30" w:author="Susanne Elfving" w:date="2018-11-23T08:13:00Z">
        <w:r w:rsidR="00D50334" w:rsidRPr="00D93C63">
          <w:rPr>
            <w:highlight w:val="yellow"/>
          </w:rPr>
          <w:t>Emla</w:t>
        </w:r>
      </w:ins>
      <w:proofErr w:type="spellEnd"/>
      <w:r w:rsidR="0037026E" w:rsidRPr="00D93C63">
        <w:rPr>
          <w:highlight w:val="yellow"/>
        </w:rPr>
        <w:t xml:space="preserve">, </w:t>
      </w:r>
      <w:proofErr w:type="spellStart"/>
      <w:ins w:id="31" w:author="Susanne Elfving" w:date="2018-11-23T08:13:00Z">
        <w:r w:rsidR="00D50334" w:rsidRPr="00D93C63">
          <w:rPr>
            <w:highlight w:val="yellow"/>
          </w:rPr>
          <w:t>Tapin</w:t>
        </w:r>
      </w:ins>
      <w:proofErr w:type="spellEnd"/>
      <w:del w:id="32" w:author="Susanne Elfving" w:date="2018-11-23T08:12:00Z">
        <w:r w:rsidR="002D7285" w:rsidRPr="00946BA3" w:rsidDel="00D50334">
          <w:delText xml:space="preserve"> </w:delText>
        </w:r>
        <w:r w:rsidR="002D7285" w:rsidRPr="00560672" w:rsidDel="00D50334">
          <w:rPr>
            <w:i/>
          </w:rPr>
          <w:delText>kräm</w:delText>
        </w:r>
      </w:del>
      <w:r w:rsidR="002D7285" w:rsidRPr="00560672">
        <w:rPr>
          <w:i/>
        </w:rPr>
        <w:t>, plåster</w:t>
      </w:r>
    </w:p>
    <w:p w14:paraId="4B71635A" w14:textId="77777777" w:rsidR="002D7285" w:rsidRDefault="002D7285" w:rsidP="00312C18">
      <w:pPr>
        <w:pStyle w:val="PreparatSubstans"/>
      </w:pPr>
      <w:r>
        <w:t xml:space="preserve">+ </w:t>
      </w:r>
      <w:proofErr w:type="spellStart"/>
      <w:r w:rsidRPr="00946BA3">
        <w:rPr>
          <w:i/>
        </w:rPr>
        <w:t>prilokain</w:t>
      </w:r>
      <w:proofErr w:type="spellEnd"/>
    </w:p>
    <w:p w14:paraId="57FD4E48" w14:textId="77777777" w:rsidR="002D7285" w:rsidRDefault="002D7285" w:rsidP="00312C18">
      <w:pPr>
        <w:pStyle w:val="Brd"/>
      </w:pPr>
    </w:p>
    <w:p w14:paraId="2BB11126" w14:textId="77777777" w:rsidR="002D7285" w:rsidRDefault="002D7285" w:rsidP="00312C18">
      <w:pPr>
        <w:pStyle w:val="Heading3"/>
      </w:pPr>
      <w:r w:rsidRPr="00946BA3">
        <w:t>Slemhinneanestesi</w:t>
      </w:r>
    </w:p>
    <w:p w14:paraId="42EBB559" w14:textId="77777777" w:rsidR="002D7285" w:rsidRDefault="002D7285" w:rsidP="00312C18">
      <w:pPr>
        <w:pStyle w:val="PreparatSubstans"/>
      </w:pPr>
      <w:proofErr w:type="spellStart"/>
      <w:r w:rsidRPr="00946BA3">
        <w:rPr>
          <w:i/>
        </w:rPr>
        <w:t>lidokain</w:t>
      </w:r>
      <w:proofErr w:type="spellEnd"/>
      <w:r>
        <w:tab/>
      </w:r>
      <w:r>
        <w:tab/>
      </w:r>
      <w:proofErr w:type="spellStart"/>
      <w:r w:rsidRPr="00946BA3">
        <w:t>Xylocain</w:t>
      </w:r>
      <w:proofErr w:type="spellEnd"/>
      <w:r w:rsidRPr="00946BA3">
        <w:t xml:space="preserve"> </w:t>
      </w:r>
      <w:r w:rsidRPr="00946BA3">
        <w:rPr>
          <w:i/>
        </w:rPr>
        <w:t>gel, spray</w:t>
      </w:r>
    </w:p>
    <w:p w14:paraId="6798E94D" w14:textId="77777777" w:rsidR="002D7285" w:rsidRDefault="002D7285" w:rsidP="00312C18">
      <w:pPr>
        <w:pStyle w:val="Brd"/>
      </w:pPr>
    </w:p>
    <w:p w14:paraId="703B243C" w14:textId="77777777" w:rsidR="002D7285" w:rsidRDefault="002D7285" w:rsidP="00312C18">
      <w:pPr>
        <w:pStyle w:val="Heading3"/>
      </w:pPr>
      <w:r w:rsidRPr="00946BA3">
        <w:t>Infiltrationsanestesi och perifera blockader</w:t>
      </w:r>
    </w:p>
    <w:p w14:paraId="27E9F5E7" w14:textId="77777777" w:rsidR="002D7285" w:rsidRPr="00560672" w:rsidRDefault="002D7285" w:rsidP="00312C18">
      <w:pPr>
        <w:pStyle w:val="Brd"/>
      </w:pPr>
      <w:r w:rsidRPr="00560672">
        <w:t>Adrenalintillsats ger förlängd duration</w:t>
      </w:r>
      <w:r>
        <w:t xml:space="preserve"> och är r</w:t>
      </w:r>
      <w:r w:rsidRPr="00560672">
        <w:t xml:space="preserve">elativt kontraindicerat vid </w:t>
      </w:r>
      <w:r w:rsidRPr="005D4979">
        <w:t>nedsatt</w:t>
      </w:r>
      <w:r w:rsidRPr="00560672">
        <w:t xml:space="preserve"> perifer cirkulation och </w:t>
      </w:r>
      <w:r>
        <w:t xml:space="preserve">kontraindicerat vid </w:t>
      </w:r>
      <w:r w:rsidRPr="00560672">
        <w:t xml:space="preserve">preoperativ </w:t>
      </w:r>
      <w:proofErr w:type="spellStart"/>
      <w:r w:rsidRPr="00560672">
        <w:t>ischemi</w:t>
      </w:r>
      <w:proofErr w:type="spellEnd"/>
      <w:r w:rsidRPr="00560672">
        <w:t xml:space="preserve"> i fingrar och tår.</w:t>
      </w:r>
    </w:p>
    <w:p w14:paraId="558B6C2B" w14:textId="77777777" w:rsidR="002D7285" w:rsidRDefault="002D7285" w:rsidP="00312C18">
      <w:pPr>
        <w:pStyle w:val="PreparatSubstans"/>
      </w:pPr>
      <w:proofErr w:type="spellStart"/>
      <w:r w:rsidRPr="00946BA3">
        <w:rPr>
          <w:i/>
        </w:rPr>
        <w:t>lidokain</w:t>
      </w:r>
      <w:proofErr w:type="spellEnd"/>
      <w:r w:rsidRPr="0085063A">
        <w:tab/>
      </w:r>
      <w:r w:rsidRPr="0085063A">
        <w:tab/>
      </w:r>
      <w:proofErr w:type="spellStart"/>
      <w:r w:rsidRPr="00946BA3">
        <w:t>Xylocain</w:t>
      </w:r>
      <w:proofErr w:type="spellEnd"/>
    </w:p>
    <w:p w14:paraId="60C191E0" w14:textId="77777777" w:rsidR="002D7285" w:rsidRDefault="002D7285" w:rsidP="00312C18">
      <w:pPr>
        <w:pStyle w:val="Brd"/>
        <w:pBdr>
          <w:bottom w:val="single" w:sz="4" w:space="1" w:color="auto"/>
        </w:pBdr>
      </w:pPr>
      <w:proofErr w:type="spellStart"/>
      <w:r w:rsidRPr="00946BA3">
        <w:rPr>
          <w:i/>
        </w:rPr>
        <w:t>lidokain</w:t>
      </w:r>
      <w:proofErr w:type="spellEnd"/>
      <w:r>
        <w:tab/>
      </w:r>
      <w:r>
        <w:tab/>
      </w:r>
      <w:r>
        <w:tab/>
      </w:r>
      <w:proofErr w:type="spellStart"/>
      <w:r>
        <w:t>Xylocain</w:t>
      </w:r>
      <w:proofErr w:type="spellEnd"/>
      <w:r>
        <w:t xml:space="preserve"> adrenalin</w:t>
      </w:r>
    </w:p>
    <w:p w14:paraId="7D06198F" w14:textId="77777777" w:rsidR="002D7285" w:rsidRDefault="002D7285" w:rsidP="00312C18">
      <w:pPr>
        <w:pStyle w:val="Brd"/>
        <w:pBdr>
          <w:bottom w:val="single" w:sz="4" w:space="1" w:color="auto"/>
        </w:pBdr>
      </w:pPr>
      <w:r>
        <w:t xml:space="preserve">+ </w:t>
      </w:r>
      <w:r w:rsidRPr="00946BA3">
        <w:rPr>
          <w:i/>
        </w:rPr>
        <w:t>adrenalin</w:t>
      </w:r>
    </w:p>
    <w:p w14:paraId="6E0F8552" w14:textId="77777777" w:rsidR="002D7285" w:rsidRPr="00946BA3" w:rsidRDefault="002D7285" w:rsidP="00312C18">
      <w:pPr>
        <w:pStyle w:val="Brd"/>
      </w:pPr>
    </w:p>
    <w:p w14:paraId="647A9D16" w14:textId="77777777" w:rsidR="002D7285" w:rsidRDefault="002D7285" w:rsidP="00312C18">
      <w:pPr>
        <w:pStyle w:val="Brd"/>
      </w:pPr>
    </w:p>
    <w:p w14:paraId="4EE95066" w14:textId="77777777" w:rsidR="002D7285" w:rsidRDefault="002D7285" w:rsidP="00312C18">
      <w:pPr>
        <w:pStyle w:val="Brd"/>
        <w:shd w:val="clear" w:color="auto" w:fill="D5DCE4" w:themeFill="text2" w:themeFillTint="33"/>
      </w:pPr>
      <w:r w:rsidRPr="00946BA3">
        <w:t>Specialiserad vård</w:t>
      </w:r>
    </w:p>
    <w:p w14:paraId="67BE391C" w14:textId="77777777" w:rsidR="002D7285" w:rsidRDefault="002D7285" w:rsidP="00312C18">
      <w:pPr>
        <w:pStyle w:val="Heading2"/>
        <w:shd w:val="clear" w:color="auto" w:fill="D5DCE4" w:themeFill="text2" w:themeFillTint="33"/>
      </w:pPr>
      <w:r w:rsidRPr="005D322F">
        <w:t>Intravenös regional anestesi</w:t>
      </w:r>
    </w:p>
    <w:p w14:paraId="07A1E222" w14:textId="77777777" w:rsidR="002D7285" w:rsidRDefault="002D7285" w:rsidP="00312C18">
      <w:pPr>
        <w:pStyle w:val="PreparatSubstans"/>
        <w:shd w:val="clear" w:color="auto" w:fill="D5DCE4" w:themeFill="text2" w:themeFillTint="33"/>
      </w:pPr>
      <w:proofErr w:type="spellStart"/>
      <w:r w:rsidRPr="004B3F48">
        <w:rPr>
          <w:i/>
        </w:rPr>
        <w:t>prilokain</w:t>
      </w:r>
      <w:proofErr w:type="spellEnd"/>
      <w:r>
        <w:t xml:space="preserve"> </w:t>
      </w:r>
      <w:r w:rsidRPr="00946BA3">
        <w:tab/>
      </w:r>
      <w:r w:rsidRPr="00946BA3">
        <w:tab/>
      </w:r>
      <w:proofErr w:type="spellStart"/>
      <w:r w:rsidRPr="00946BA3">
        <w:t>Citanest</w:t>
      </w:r>
      <w:proofErr w:type="spellEnd"/>
    </w:p>
    <w:p w14:paraId="686CE899" w14:textId="77777777" w:rsidR="002D7285" w:rsidRDefault="002D7285" w:rsidP="00312C18">
      <w:pPr>
        <w:pStyle w:val="Brd"/>
        <w:shd w:val="clear" w:color="auto" w:fill="D5DCE4" w:themeFill="text2" w:themeFillTint="33"/>
      </w:pPr>
      <w:r w:rsidRPr="005D322F">
        <w:t xml:space="preserve">Lägre </w:t>
      </w:r>
      <w:proofErr w:type="spellStart"/>
      <w:r w:rsidRPr="005D322F">
        <w:t>kardiotoxicitet</w:t>
      </w:r>
      <w:proofErr w:type="spellEnd"/>
      <w:r w:rsidRPr="005D322F">
        <w:t xml:space="preserve"> än övriga lokalanestetika.</w:t>
      </w:r>
    </w:p>
    <w:p w14:paraId="352422E7" w14:textId="77777777" w:rsidR="002D7285" w:rsidRDefault="002D7285" w:rsidP="00312C18">
      <w:pPr>
        <w:pStyle w:val="Brd"/>
        <w:shd w:val="clear" w:color="auto" w:fill="D5DCE4" w:themeFill="text2" w:themeFillTint="33"/>
      </w:pPr>
    </w:p>
    <w:p w14:paraId="465BD248" w14:textId="77777777" w:rsidR="002D7285" w:rsidRDefault="002D7285" w:rsidP="00312C18">
      <w:pPr>
        <w:pStyle w:val="Heading2"/>
        <w:shd w:val="clear" w:color="auto" w:fill="D5DCE4" w:themeFill="text2" w:themeFillTint="33"/>
      </w:pPr>
      <w:r w:rsidRPr="005D322F">
        <w:t>Postoperativt illamående och kräkning</w:t>
      </w:r>
    </w:p>
    <w:p w14:paraId="4B9EF03E" w14:textId="77777777" w:rsidR="002D7285" w:rsidRDefault="002D7285" w:rsidP="00312C18">
      <w:pPr>
        <w:pStyle w:val="RubrikVersaler"/>
        <w:shd w:val="clear" w:color="auto" w:fill="D5DCE4" w:themeFill="text2" w:themeFillTint="33"/>
      </w:pPr>
      <w:r w:rsidRPr="004B3F48">
        <w:t>ANTIEMETIKA</w:t>
      </w:r>
    </w:p>
    <w:p w14:paraId="2B735D6E" w14:textId="77777777" w:rsidR="002D7285" w:rsidRPr="004B3F48" w:rsidRDefault="002D7285" w:rsidP="00312C18">
      <w:pPr>
        <w:pStyle w:val="PreparatSubstans"/>
        <w:pBdr>
          <w:between w:val="single" w:sz="4" w:space="1" w:color="auto"/>
        </w:pBdr>
        <w:shd w:val="clear" w:color="auto" w:fill="D5DCE4" w:themeFill="text2" w:themeFillTint="33"/>
      </w:pPr>
      <w:r w:rsidRPr="00C541FD">
        <w:rPr>
          <w:i/>
        </w:rPr>
        <w:t>betametason</w:t>
      </w:r>
      <w:r w:rsidRPr="004B3F48">
        <w:tab/>
      </w:r>
      <w:r w:rsidRPr="004B3F48">
        <w:tab/>
      </w:r>
      <w:proofErr w:type="spellStart"/>
      <w:r w:rsidRPr="004B3F48">
        <w:t>Betapred</w:t>
      </w:r>
      <w:proofErr w:type="spellEnd"/>
      <w:r w:rsidRPr="004B3F48">
        <w:t xml:space="preserve"> </w:t>
      </w:r>
      <w:proofErr w:type="spellStart"/>
      <w:r w:rsidRPr="0079550B">
        <w:rPr>
          <w:i/>
        </w:rPr>
        <w:t>inj</w:t>
      </w:r>
      <w:proofErr w:type="spellEnd"/>
    </w:p>
    <w:p w14:paraId="03D415D0" w14:textId="77777777" w:rsidR="002D7285" w:rsidRPr="004B3F48" w:rsidRDefault="002D7285" w:rsidP="00312C18">
      <w:pPr>
        <w:pStyle w:val="PreparatSubstans"/>
        <w:pBdr>
          <w:between w:val="single" w:sz="4" w:space="1" w:color="auto"/>
        </w:pBdr>
        <w:shd w:val="clear" w:color="auto" w:fill="D5DCE4" w:themeFill="text2" w:themeFillTint="33"/>
      </w:pPr>
      <w:proofErr w:type="spellStart"/>
      <w:r w:rsidRPr="005D322F">
        <w:rPr>
          <w:i/>
        </w:rPr>
        <w:t>droperidol</w:t>
      </w:r>
      <w:proofErr w:type="spellEnd"/>
      <w:r w:rsidRPr="005D322F">
        <w:tab/>
      </w:r>
      <w:r w:rsidRPr="005D322F">
        <w:tab/>
      </w:r>
      <w:proofErr w:type="spellStart"/>
      <w:r w:rsidRPr="005D322F">
        <w:t>Droperidol</w:t>
      </w:r>
      <w:proofErr w:type="spellEnd"/>
      <w:r w:rsidRPr="005D322F">
        <w:t xml:space="preserve">… </w:t>
      </w:r>
      <w:proofErr w:type="spellStart"/>
      <w:r w:rsidRPr="005D322F">
        <w:rPr>
          <w:i/>
        </w:rPr>
        <w:t>inj</w:t>
      </w:r>
      <w:proofErr w:type="spellEnd"/>
    </w:p>
    <w:p w14:paraId="7A557FA9" w14:textId="43AD9015" w:rsidR="002D7285" w:rsidRPr="004B3F48" w:rsidRDefault="002D7285" w:rsidP="00312C18">
      <w:pPr>
        <w:pStyle w:val="PreparatSubstans"/>
        <w:shd w:val="clear" w:color="auto" w:fill="D5DCE4" w:themeFill="text2" w:themeFillTint="33"/>
      </w:pPr>
      <w:proofErr w:type="spellStart"/>
      <w:r w:rsidRPr="00C541FD">
        <w:rPr>
          <w:i/>
        </w:rPr>
        <w:t>ondansetron</w:t>
      </w:r>
      <w:proofErr w:type="spellEnd"/>
      <w:r w:rsidRPr="004B3F48">
        <w:tab/>
      </w:r>
      <w:r w:rsidR="0079550B" w:rsidRPr="00C17F8B">
        <w:rPr>
          <w:rFonts w:ascii="Wingdings" w:hAnsi="Wingdings"/>
        </w:rPr>
        <w:t></w:t>
      </w:r>
      <w:r w:rsidR="0053619E">
        <w:tab/>
      </w:r>
      <w:proofErr w:type="spellStart"/>
      <w:r w:rsidR="0053619E">
        <w:t>Ondansetron</w:t>
      </w:r>
      <w:proofErr w:type="spellEnd"/>
      <w:r w:rsidR="0053619E">
        <w:t xml:space="preserve"> ...</w:t>
      </w:r>
      <w:r w:rsidRPr="0053619E">
        <w:rPr>
          <w:strike/>
          <w:color w:val="FF0000"/>
        </w:rPr>
        <w:t xml:space="preserve"> </w:t>
      </w:r>
      <w:del w:id="33" w:author="Susanne Elfving" w:date="2018-11-26T10:18:00Z">
        <w:r w:rsidRPr="00317092" w:rsidDel="00317092">
          <w:rPr>
            <w:color w:val="auto"/>
            <w:highlight w:val="yellow"/>
          </w:rPr>
          <w:delText>Zofran</w:delText>
        </w:r>
        <w:r w:rsidRPr="0053619E" w:rsidDel="00317092">
          <w:rPr>
            <w:strike/>
            <w:color w:val="FF0000"/>
          </w:rPr>
          <w:delText xml:space="preserve"> </w:delText>
        </w:r>
      </w:del>
      <w:proofErr w:type="spellStart"/>
      <w:r w:rsidRPr="00263AF1">
        <w:rPr>
          <w:i/>
        </w:rPr>
        <w:t>inj</w:t>
      </w:r>
      <w:proofErr w:type="spellEnd"/>
    </w:p>
    <w:p w14:paraId="3D0F71F4" w14:textId="07641480" w:rsidR="002D7285" w:rsidRPr="004B3F48" w:rsidRDefault="002D7285" w:rsidP="00312C18">
      <w:pPr>
        <w:pStyle w:val="PreparatSubstans"/>
        <w:shd w:val="clear" w:color="auto" w:fill="D5DCE4" w:themeFill="text2" w:themeFillTint="33"/>
      </w:pPr>
      <w:r w:rsidRPr="004B3F48">
        <w:tab/>
      </w:r>
      <w:r w:rsidR="0079550B" w:rsidRPr="00C17F8B">
        <w:rPr>
          <w:rFonts w:ascii="Wingdings" w:hAnsi="Wingdings"/>
        </w:rPr>
        <w:t></w:t>
      </w:r>
      <w:r w:rsidR="0053619E">
        <w:tab/>
      </w:r>
      <w:proofErr w:type="spellStart"/>
      <w:r w:rsidR="0053619E">
        <w:t>Ondansetron</w:t>
      </w:r>
      <w:proofErr w:type="spellEnd"/>
      <w:r w:rsidR="0053619E">
        <w:t xml:space="preserve"> ..., </w:t>
      </w:r>
      <w:proofErr w:type="spellStart"/>
      <w:r w:rsidR="0053619E">
        <w:t>Zofran</w:t>
      </w:r>
      <w:proofErr w:type="spellEnd"/>
      <w:r w:rsidR="0053619E">
        <w:t xml:space="preserve"> </w:t>
      </w:r>
      <w:del w:id="34" w:author="Susanne Elfving" w:date="2018-11-26T10:18:00Z">
        <w:r w:rsidRPr="00317092" w:rsidDel="00317092">
          <w:rPr>
            <w:color w:val="auto"/>
            <w:highlight w:val="yellow"/>
          </w:rPr>
          <w:delText>Zofron</w:delText>
        </w:r>
        <w:r w:rsidRPr="00317092" w:rsidDel="00317092">
          <w:rPr>
            <w:color w:val="auto"/>
          </w:rPr>
          <w:delText xml:space="preserve"> </w:delText>
        </w:r>
      </w:del>
      <w:r w:rsidRPr="00263AF1">
        <w:rPr>
          <w:i/>
        </w:rPr>
        <w:t>tablett</w:t>
      </w:r>
    </w:p>
    <w:p w14:paraId="1493655A" w14:textId="77777777" w:rsidR="002D7285" w:rsidRDefault="002D7285" w:rsidP="00312C18">
      <w:pPr>
        <w:pStyle w:val="RubrikVersaler"/>
        <w:shd w:val="clear" w:color="auto" w:fill="D5DCE4" w:themeFill="text2" w:themeFillTint="33"/>
      </w:pPr>
    </w:p>
    <w:p w14:paraId="75A3DAA6" w14:textId="16EB2D04" w:rsidR="002D7285" w:rsidRPr="004B3F48" w:rsidRDefault="002D7285" w:rsidP="00312C18">
      <w:pPr>
        <w:pStyle w:val="Brd"/>
        <w:shd w:val="clear" w:color="auto" w:fill="D5DCE4" w:themeFill="text2" w:themeFillTint="33"/>
      </w:pPr>
      <w:r w:rsidRPr="004B3F48">
        <w:rPr>
          <w:b/>
        </w:rPr>
        <w:t>Postoperativt illamående och kräkning</w:t>
      </w:r>
      <w:r w:rsidR="0079550B">
        <w:rPr>
          <w:b/>
        </w:rPr>
        <w:t xml:space="preserve"> …</w:t>
      </w:r>
      <w:r w:rsidRPr="004B3F48">
        <w:t>; www.janusinfo.se</w:t>
      </w:r>
    </w:p>
    <w:p w14:paraId="2A0811E9" w14:textId="77777777" w:rsidR="002D7285" w:rsidRDefault="002D7285" w:rsidP="00312C18"/>
    <w:p w14:paraId="32A29FB1" w14:textId="77777777" w:rsidR="002D7285" w:rsidRDefault="002D7285">
      <w:r>
        <w:br w:type="page"/>
      </w:r>
    </w:p>
    <w:p w14:paraId="15364DFB" w14:textId="77777777" w:rsidR="002D7285" w:rsidRDefault="002D7285" w:rsidP="00312C18">
      <w:pPr>
        <w:pStyle w:val="Heading1"/>
      </w:pPr>
      <w:bookmarkStart w:id="35" w:name="_Toc497391308"/>
      <w:bookmarkStart w:id="36" w:name="_Toc17291678"/>
      <w:r w:rsidRPr="008A7537">
        <w:lastRenderedPageBreak/>
        <w:t>Barn och läkemedel</w:t>
      </w:r>
      <w:bookmarkEnd w:id="35"/>
      <w:bookmarkEnd w:id="36"/>
    </w:p>
    <w:p w14:paraId="5F5A54AC" w14:textId="77777777" w:rsidR="002D7285" w:rsidRDefault="002D7285" w:rsidP="00312C18">
      <w:pPr>
        <w:pStyle w:val="Brd"/>
      </w:pPr>
    </w:p>
    <w:p w14:paraId="276F370F" w14:textId="46D22984" w:rsidR="002D7285" w:rsidRPr="00946BA3" w:rsidRDefault="002D7285" w:rsidP="00312C18">
      <w:pPr>
        <w:pStyle w:val="Brd"/>
      </w:pPr>
      <w:r w:rsidRPr="002D1BCD">
        <w:t xml:space="preserve">Få läkemedelsstudier har gjorts på barn. </w:t>
      </w:r>
      <w:r>
        <w:t xml:space="preserve">Sedan </w:t>
      </w:r>
      <w:r w:rsidR="00971E97">
        <w:t xml:space="preserve">år </w:t>
      </w:r>
      <w:r>
        <w:t xml:space="preserve">2007 kräver EU att </w:t>
      </w:r>
      <w:proofErr w:type="spellStart"/>
      <w:r>
        <w:t>barnstudier</w:t>
      </w:r>
      <w:proofErr w:type="spellEnd"/>
      <w:r>
        <w:t xml:space="preserve"> görs inför godkännande av nya läkemedel. Detta har gjort att antalet </w:t>
      </w:r>
      <w:proofErr w:type="spellStart"/>
      <w:r>
        <w:t>barnstudier</w:t>
      </w:r>
      <w:proofErr w:type="spellEnd"/>
      <w:r>
        <w:t xml:space="preserve"> ökat, liksom nya tekniker för att göra dessa möjliga. </w:t>
      </w:r>
      <w:r w:rsidRPr="002D1BCD">
        <w:t xml:space="preserve">Läkemedelsrekommendationer till barn baseras </w:t>
      </w:r>
      <w:r>
        <w:t xml:space="preserve">dock fortfarande </w:t>
      </w:r>
      <w:r w:rsidRPr="002D1BCD">
        <w:t xml:space="preserve">i stor utsträckning på långvarig klinisk erfarenhet. I avsaknad av dokumentation är tillverkarna återhållsamma med att rekommendera sina produkter för denna patientgrupp. </w:t>
      </w:r>
      <w:r w:rsidR="0079550B">
        <w:t>Ordination</w:t>
      </w:r>
      <w:r w:rsidR="0079550B" w:rsidRPr="002D1BCD">
        <w:t xml:space="preserve"> </w:t>
      </w:r>
      <w:r w:rsidRPr="002D1BCD">
        <w:t>utanför godkänd åldersgrupp och indikation, så kallad ”off-</w:t>
      </w:r>
      <w:proofErr w:type="spellStart"/>
      <w:r w:rsidRPr="002D1BCD">
        <w:t>label</w:t>
      </w:r>
      <w:proofErr w:type="spellEnd"/>
      <w:r w:rsidRPr="002D1BCD">
        <w:t>”</w:t>
      </w:r>
      <w:r>
        <w:t>,</w:t>
      </w:r>
      <w:r w:rsidRPr="002D1BCD">
        <w:t xml:space="preserve"> är </w:t>
      </w:r>
      <w:r>
        <w:t xml:space="preserve">fortfarande </w:t>
      </w:r>
      <w:r w:rsidRPr="002D1BCD">
        <w:t>vanligt förekommande</w:t>
      </w:r>
      <w:r>
        <w:t xml:space="preserve"> för barn</w:t>
      </w:r>
      <w:r w:rsidRPr="002D1BCD">
        <w:t>.</w:t>
      </w:r>
      <w:r>
        <w:t xml:space="preserve"> </w:t>
      </w:r>
    </w:p>
    <w:p w14:paraId="709FF57D" w14:textId="77777777" w:rsidR="002D7285" w:rsidRDefault="002D7285" w:rsidP="00312C18">
      <w:pPr>
        <w:pStyle w:val="Brd"/>
      </w:pPr>
    </w:p>
    <w:p w14:paraId="4399C1B5" w14:textId="77777777" w:rsidR="002D7285" w:rsidRDefault="002D7285" w:rsidP="00312C18">
      <w:pPr>
        <w:pStyle w:val="Heading3"/>
      </w:pPr>
      <w:r>
        <w:t>Läkemedelsomsättning</w:t>
      </w:r>
    </w:p>
    <w:p w14:paraId="7CA91BFC" w14:textId="426718B9" w:rsidR="002D7285" w:rsidRDefault="002D7285" w:rsidP="00312C18">
      <w:pPr>
        <w:pStyle w:val="Brd"/>
      </w:pPr>
      <w:r w:rsidRPr="002D1BCD">
        <w:t xml:space="preserve">Ordinationen ska följa dosrekommendationer baserade på ålder, vikt eller kroppsyta. Läkemedelsomsättningen hos nyfödda och spädbarn upp till ungefär sex månaders ålder är ofta långsammare än hos äldre barn och vuxna. Förskolebarn </w:t>
      </w:r>
      <w:r>
        <w:t xml:space="preserve">däremot </w:t>
      </w:r>
      <w:r w:rsidRPr="002D1BCD">
        <w:t xml:space="preserve">har ofta en effektiv elimination av läkemedel, vilket kan innebära att de behöver en högre dos per kg kroppsvikt och/eller kortare doseringsintervall än vuxna. För somliga läkemedel spelar ärftliga egenskaper (genotyp) eller interaktion med andra läkemedel en avgörande roll för dosbehovet. För vissa läkemedel t.ex. antiepileptika </w:t>
      </w:r>
      <w:r w:rsidR="0079550B">
        <w:t>behöver</w:t>
      </w:r>
      <w:r w:rsidRPr="002D1BCD">
        <w:t xml:space="preserve"> doseringen</w:t>
      </w:r>
      <w:r>
        <w:t>,</w:t>
      </w:r>
      <w:r w:rsidRPr="002D1BCD">
        <w:t xml:space="preserve"> precis som för vuxna</w:t>
      </w:r>
      <w:r>
        <w:t>,</w:t>
      </w:r>
      <w:r w:rsidRPr="002D1BCD">
        <w:t xml:space="preserve"> styras utifrån plasmakoncentrationsmätningar av läkemedlet.</w:t>
      </w:r>
    </w:p>
    <w:p w14:paraId="7EA38D93" w14:textId="77777777" w:rsidR="002D7285" w:rsidRDefault="002D7285" w:rsidP="00312C18">
      <w:pPr>
        <w:pStyle w:val="Brd"/>
      </w:pPr>
    </w:p>
    <w:p w14:paraId="637B4A7E" w14:textId="77777777" w:rsidR="002D7285" w:rsidRDefault="002D7285" w:rsidP="00312C18">
      <w:pPr>
        <w:pStyle w:val="Heading3"/>
      </w:pPr>
      <w:r w:rsidRPr="002D1BCD">
        <w:t>Biverkningar</w:t>
      </w:r>
    </w:p>
    <w:p w14:paraId="0BE5BAFD" w14:textId="29695D74" w:rsidR="002D7285" w:rsidRDefault="002D7285" w:rsidP="00312C18">
      <w:pPr>
        <w:pStyle w:val="Brd"/>
      </w:pPr>
      <w:r w:rsidRPr="002D1BCD">
        <w:t>Ju yngre bar</w:t>
      </w:r>
      <w:r>
        <w:t>net är</w:t>
      </w:r>
      <w:r w:rsidRPr="002D1BCD">
        <w:t xml:space="preserve"> desto svårare är det att identifiera biverkningar</w:t>
      </w:r>
      <w:r>
        <w:t xml:space="preserve">, både för barnet självt </w:t>
      </w:r>
      <w:r w:rsidR="0079550B">
        <w:t xml:space="preserve">och </w:t>
      </w:r>
      <w:r>
        <w:t>för vuxna.</w:t>
      </w:r>
      <w:r w:rsidRPr="002D1BCD">
        <w:t xml:space="preserve"> </w:t>
      </w:r>
      <w:r w:rsidR="0079550B">
        <w:t>F</w:t>
      </w:r>
      <w:r w:rsidRPr="002D1BCD">
        <w:t xml:space="preserve">ysiologiska förhållanden och läkemedelsmetabolism skiljer sig </w:t>
      </w:r>
      <w:r>
        <w:t xml:space="preserve">åt </w:t>
      </w:r>
      <w:r w:rsidRPr="002D1BCD">
        <w:t>mellan barn och vuxna. Detta innebär att barn kan drabbas av andra biverkningar än vuxna. Det är viktigt att rapportera misstänkta biverkningar till Läkemedelsverket.</w:t>
      </w:r>
    </w:p>
    <w:p w14:paraId="07432F04" w14:textId="77777777" w:rsidR="002D7285" w:rsidRDefault="002D7285" w:rsidP="00312C18">
      <w:pPr>
        <w:pStyle w:val="Brd"/>
      </w:pPr>
    </w:p>
    <w:p w14:paraId="376F5B49" w14:textId="77777777" w:rsidR="002D7285" w:rsidRDefault="002D7285" w:rsidP="00312C18">
      <w:pPr>
        <w:pStyle w:val="Heading3"/>
      </w:pPr>
      <w:r w:rsidRPr="002D1BCD">
        <w:t>Praktiska råd</w:t>
      </w:r>
    </w:p>
    <w:p w14:paraId="460DC727" w14:textId="77777777" w:rsidR="002D7285" w:rsidRDefault="002D7285" w:rsidP="00312C18">
      <w:pPr>
        <w:pStyle w:val="Brd"/>
      </w:pPr>
      <w:r w:rsidRPr="002D1BCD">
        <w:t>Det kan vara svårt att få små barn att ta sina läkemedel. Följsamheten påverkas av barnets ålder och förmåga till medverkan i behandlingen, vårdnadshavarens motivation, läkemedlets beredningsform samt läkarens och sjuksköterskans engagemang.</w:t>
      </w:r>
    </w:p>
    <w:p w14:paraId="199DEF86" w14:textId="77777777" w:rsidR="002D7285" w:rsidRDefault="002D7285" w:rsidP="00312C18">
      <w:pPr>
        <w:pStyle w:val="Brd"/>
      </w:pPr>
    </w:p>
    <w:p w14:paraId="5AFA9EAD" w14:textId="662FE76F" w:rsidR="002D7285" w:rsidRDefault="002D7285" w:rsidP="002D7285">
      <w:pPr>
        <w:pStyle w:val="Brd"/>
        <w:numPr>
          <w:ilvl w:val="0"/>
          <w:numId w:val="32"/>
        </w:numPr>
        <w:spacing w:after="120"/>
      </w:pPr>
      <w:r>
        <w:t>Försök att ge tabletter till barn från cirka tre års ålder. Många orala lösningar, framför allt penicillin, smakar illa. Föräldrar underskattar ofta barnets förmåga att svälja tabletter. Det är bra om barnet redan på mottagningen kan prova att svälja läkemedlet i tablettform.</w:t>
      </w:r>
    </w:p>
    <w:p w14:paraId="5BA63920" w14:textId="4B736294" w:rsidR="002D7285" w:rsidRDefault="002D7285" w:rsidP="002D7285">
      <w:pPr>
        <w:pStyle w:val="Brd"/>
        <w:numPr>
          <w:ilvl w:val="0"/>
          <w:numId w:val="32"/>
        </w:numPr>
        <w:spacing w:after="120"/>
      </w:pPr>
      <w:r>
        <w:t>Det är ofta lättare att svälja tabletter tillsammans med någon trögflytande vätska med bitar i, t.ex. fruktyoghurt. Det finns även produkter på apoteket som förser tabletten med ett tunt, smaksatt överdrag som kan underlätta sväljning. Efter tablettintaget rekommenderas barnet dricka välsmakande vätska.</w:t>
      </w:r>
    </w:p>
    <w:p w14:paraId="12EA5825" w14:textId="77777777" w:rsidR="002D7285" w:rsidRDefault="002D7285" w:rsidP="002D7285">
      <w:pPr>
        <w:pStyle w:val="Brd"/>
        <w:numPr>
          <w:ilvl w:val="0"/>
          <w:numId w:val="32"/>
        </w:numPr>
        <w:spacing w:after="120"/>
      </w:pPr>
      <w:r>
        <w:t>Vissa tabletter får inte delas eller krossas. Kortfattad delbarhetsinformation finns på www.fass.se.</w:t>
      </w:r>
    </w:p>
    <w:p w14:paraId="2BE19CB3" w14:textId="4A32ED74" w:rsidR="002D7285" w:rsidRDefault="002D7285" w:rsidP="001A623C">
      <w:pPr>
        <w:pStyle w:val="Brd"/>
        <w:numPr>
          <w:ilvl w:val="0"/>
          <w:numId w:val="32"/>
        </w:numPr>
        <w:spacing w:after="120"/>
      </w:pPr>
      <w:r>
        <w:t>All inhalationsbehandling behöver övas noga, vid insättning och sedan repeteras vid återbesök.</w:t>
      </w:r>
    </w:p>
    <w:p w14:paraId="094541A4" w14:textId="77777777" w:rsidR="002D7285" w:rsidRDefault="002D7285" w:rsidP="00312C18">
      <w:pPr>
        <w:pStyle w:val="Brd"/>
      </w:pPr>
    </w:p>
    <w:p w14:paraId="40F3F669" w14:textId="77777777" w:rsidR="002D7285" w:rsidRDefault="002D7285" w:rsidP="00312C18">
      <w:pPr>
        <w:pStyle w:val="Brd"/>
      </w:pPr>
      <w:r>
        <w:t>Se även:</w:t>
      </w:r>
    </w:p>
    <w:p w14:paraId="6A40FF12" w14:textId="77777777" w:rsidR="002D7285" w:rsidRDefault="002D7285" w:rsidP="00312C18">
      <w:pPr>
        <w:pStyle w:val="Brd"/>
      </w:pPr>
      <w:r w:rsidRPr="002D1BCD">
        <w:rPr>
          <w:b/>
        </w:rPr>
        <w:t>ADHD hos barn och vuxna</w:t>
      </w:r>
      <w:r>
        <w:t xml:space="preserve"> sid xx</w:t>
      </w:r>
    </w:p>
    <w:p w14:paraId="5A864914" w14:textId="77777777" w:rsidR="002D7285" w:rsidRDefault="002D7285" w:rsidP="00312C18">
      <w:pPr>
        <w:pStyle w:val="Brd"/>
      </w:pPr>
      <w:r w:rsidRPr="002D1BCD">
        <w:rPr>
          <w:b/>
        </w:rPr>
        <w:t>Astma hos barn och ungdomar</w:t>
      </w:r>
      <w:r>
        <w:t xml:space="preserve"> sid xx</w:t>
      </w:r>
    </w:p>
    <w:p w14:paraId="6CAE618D" w14:textId="77777777" w:rsidR="002D7285" w:rsidRDefault="002D7285" w:rsidP="00312C18">
      <w:pPr>
        <w:pStyle w:val="Brd"/>
      </w:pPr>
      <w:r w:rsidRPr="002D1BCD">
        <w:rPr>
          <w:b/>
        </w:rPr>
        <w:t>Bipolär sjukdom hos barn och ungdomar</w:t>
      </w:r>
      <w:r>
        <w:t xml:space="preserve"> sid xx</w:t>
      </w:r>
    </w:p>
    <w:p w14:paraId="78E13D87" w14:textId="77777777" w:rsidR="002D7285" w:rsidRDefault="002D7285" w:rsidP="00312C18">
      <w:pPr>
        <w:pStyle w:val="Brd"/>
      </w:pPr>
      <w:r w:rsidRPr="002D1BCD">
        <w:rPr>
          <w:b/>
        </w:rPr>
        <w:t>Depression hos barn och ungdomar</w:t>
      </w:r>
      <w:r>
        <w:t xml:space="preserve"> sid xx</w:t>
      </w:r>
    </w:p>
    <w:p w14:paraId="7402660A" w14:textId="77777777" w:rsidR="002D7285" w:rsidRDefault="002D7285" w:rsidP="00312C18">
      <w:pPr>
        <w:pStyle w:val="Brd"/>
      </w:pPr>
      <w:r w:rsidRPr="002D1BCD">
        <w:rPr>
          <w:b/>
        </w:rPr>
        <w:t>Epilepsi hos barn och ungdomar</w:t>
      </w:r>
      <w:r>
        <w:t xml:space="preserve"> sid xx</w:t>
      </w:r>
    </w:p>
    <w:p w14:paraId="1B119388" w14:textId="77777777" w:rsidR="002D7285" w:rsidRDefault="002D7285" w:rsidP="00312C18">
      <w:pPr>
        <w:pStyle w:val="Brd"/>
      </w:pPr>
      <w:r w:rsidRPr="002D1BCD">
        <w:rPr>
          <w:b/>
        </w:rPr>
        <w:t>Förstoppning hos barn</w:t>
      </w:r>
      <w:r>
        <w:t xml:space="preserve"> sid x</w:t>
      </w:r>
    </w:p>
    <w:p w14:paraId="0C5592AA" w14:textId="77777777" w:rsidR="002D7285" w:rsidRDefault="002D7285" w:rsidP="00312C18">
      <w:pPr>
        <w:pStyle w:val="Brd"/>
      </w:pPr>
      <w:r w:rsidRPr="002D1BCD">
        <w:rPr>
          <w:b/>
        </w:rPr>
        <w:t>Infektioner hos barn</w:t>
      </w:r>
      <w:r>
        <w:t xml:space="preserve"> sid xx-xx</w:t>
      </w:r>
    </w:p>
    <w:p w14:paraId="49E83775" w14:textId="77777777" w:rsidR="002D7285" w:rsidRDefault="002D7285" w:rsidP="00312C18">
      <w:pPr>
        <w:pStyle w:val="Brd"/>
      </w:pPr>
      <w:r w:rsidRPr="002D1BCD">
        <w:rPr>
          <w:b/>
        </w:rPr>
        <w:t>Migrän hos barn och ungdomar</w:t>
      </w:r>
      <w:r>
        <w:t xml:space="preserve"> sid xx</w:t>
      </w:r>
    </w:p>
    <w:p w14:paraId="6CA46A14" w14:textId="77777777" w:rsidR="002D7285" w:rsidRDefault="002D7285" w:rsidP="00312C18">
      <w:pPr>
        <w:pStyle w:val="Brd"/>
      </w:pPr>
      <w:r w:rsidRPr="002D1BCD">
        <w:rPr>
          <w:b/>
        </w:rPr>
        <w:t>Nikotinberoende hos barn och ungdomar</w:t>
      </w:r>
      <w:r>
        <w:t xml:space="preserve"> sid xx</w:t>
      </w:r>
    </w:p>
    <w:p w14:paraId="7A8674A7" w14:textId="77777777" w:rsidR="002D7285" w:rsidRDefault="002D7285" w:rsidP="00312C18">
      <w:pPr>
        <w:pStyle w:val="Brd"/>
      </w:pPr>
      <w:r w:rsidRPr="002D1BCD">
        <w:rPr>
          <w:b/>
        </w:rPr>
        <w:t>Psykos hos barn och ungdomar</w:t>
      </w:r>
      <w:r>
        <w:t xml:space="preserve"> sid xx</w:t>
      </w:r>
    </w:p>
    <w:p w14:paraId="13362062" w14:textId="77777777" w:rsidR="002D7285" w:rsidRDefault="002D7285" w:rsidP="00312C18">
      <w:pPr>
        <w:pStyle w:val="Brd"/>
      </w:pPr>
      <w:r w:rsidRPr="002D1BCD">
        <w:rPr>
          <w:b/>
        </w:rPr>
        <w:lastRenderedPageBreak/>
        <w:t xml:space="preserve">Status </w:t>
      </w:r>
      <w:proofErr w:type="spellStart"/>
      <w:r w:rsidRPr="002D1BCD">
        <w:rPr>
          <w:b/>
        </w:rPr>
        <w:t>epilepticus</w:t>
      </w:r>
      <w:proofErr w:type="spellEnd"/>
      <w:r w:rsidRPr="002D1BCD">
        <w:rPr>
          <w:b/>
        </w:rPr>
        <w:t>, initial behandling barn och ungdomar</w:t>
      </w:r>
      <w:r>
        <w:t xml:space="preserve"> sid xx</w:t>
      </w:r>
    </w:p>
    <w:p w14:paraId="1E8510DE" w14:textId="77777777" w:rsidR="002D7285" w:rsidRDefault="002D7285" w:rsidP="00312C18">
      <w:pPr>
        <w:pStyle w:val="Brd"/>
      </w:pPr>
      <w:r w:rsidRPr="002D1BCD">
        <w:rPr>
          <w:b/>
        </w:rPr>
        <w:t>Sömnstörningar hos barn och ungdomar</w:t>
      </w:r>
      <w:r>
        <w:t xml:space="preserve"> sid xx</w:t>
      </w:r>
    </w:p>
    <w:p w14:paraId="71E4D024" w14:textId="77777777" w:rsidR="002D7285" w:rsidRDefault="002D7285" w:rsidP="00312C18">
      <w:pPr>
        <w:pStyle w:val="Brd"/>
      </w:pPr>
      <w:r w:rsidRPr="002D1BCD">
        <w:rPr>
          <w:b/>
        </w:rPr>
        <w:t>Tillfällig behandling av orostillstånd hos barn och ungdomar</w:t>
      </w:r>
      <w:r>
        <w:t xml:space="preserve"> sid xx</w:t>
      </w:r>
    </w:p>
    <w:p w14:paraId="7211D775" w14:textId="77777777" w:rsidR="002D7285" w:rsidRDefault="002D7285" w:rsidP="00312C18">
      <w:pPr>
        <w:pStyle w:val="Brd"/>
      </w:pPr>
      <w:r w:rsidRPr="002D1BCD">
        <w:rPr>
          <w:b/>
        </w:rPr>
        <w:t>Tvångssyndrom och relaterade tillstånd hos barn och ungdomar</w:t>
      </w:r>
      <w:r>
        <w:t xml:space="preserve"> sid xx</w:t>
      </w:r>
    </w:p>
    <w:p w14:paraId="31839060" w14:textId="77777777" w:rsidR="002D7285" w:rsidRDefault="002D7285" w:rsidP="00312C18">
      <w:pPr>
        <w:pStyle w:val="Brd"/>
      </w:pPr>
      <w:r w:rsidRPr="002D1BCD">
        <w:rPr>
          <w:b/>
        </w:rPr>
        <w:t>Vaccination av barn</w:t>
      </w:r>
      <w:r>
        <w:t xml:space="preserve"> sid xx</w:t>
      </w:r>
    </w:p>
    <w:p w14:paraId="1F4689DE" w14:textId="77777777" w:rsidR="002D7285" w:rsidRPr="00E11C0F" w:rsidRDefault="002D7285" w:rsidP="00312C18">
      <w:pPr>
        <w:pStyle w:val="Brd"/>
      </w:pPr>
      <w:r w:rsidRPr="002D1BCD">
        <w:rPr>
          <w:b/>
        </w:rPr>
        <w:t>Ångestsyndrom hos barn och ungdomar</w:t>
      </w:r>
      <w:r>
        <w:t xml:space="preserve"> sid xx</w:t>
      </w:r>
    </w:p>
    <w:p w14:paraId="7023DF10" w14:textId="77777777" w:rsidR="002D7285" w:rsidRDefault="002D7285" w:rsidP="001A623C"/>
    <w:p w14:paraId="21FE0B8C" w14:textId="77777777" w:rsidR="002D7285" w:rsidRDefault="002D7285">
      <w:r>
        <w:br w:type="page"/>
      </w:r>
    </w:p>
    <w:p w14:paraId="3EAB468C" w14:textId="77777777" w:rsidR="000D5F10" w:rsidRDefault="000D5F10" w:rsidP="000D5F10">
      <w:pPr>
        <w:pStyle w:val="Heading1"/>
      </w:pPr>
      <w:bookmarkStart w:id="37" w:name="_Toc497391309"/>
      <w:bookmarkStart w:id="38" w:name="_Toc497391310"/>
      <w:bookmarkStart w:id="39" w:name="_Toc17291679"/>
      <w:r>
        <w:lastRenderedPageBreak/>
        <w:t>Endokrinologi</w:t>
      </w:r>
      <w:bookmarkEnd w:id="37"/>
      <w:bookmarkEnd w:id="39"/>
    </w:p>
    <w:p w14:paraId="4BBE4CF7" w14:textId="77777777" w:rsidR="000D5F10" w:rsidRDefault="000D5F10" w:rsidP="000D5F10">
      <w:pPr>
        <w:pStyle w:val="Default"/>
      </w:pPr>
    </w:p>
    <w:p w14:paraId="5E9B6CFB" w14:textId="77777777" w:rsidR="000D5F10" w:rsidRDefault="000D5F10" w:rsidP="000D5F10">
      <w:pPr>
        <w:pStyle w:val="Heading2"/>
      </w:pPr>
      <w:r w:rsidRPr="00545E25">
        <w:t xml:space="preserve">Diabetes </w:t>
      </w:r>
      <w:proofErr w:type="spellStart"/>
      <w:r w:rsidRPr="00545E25">
        <w:t>mellitus</w:t>
      </w:r>
      <w:proofErr w:type="spellEnd"/>
    </w:p>
    <w:p w14:paraId="0BB0BD71" w14:textId="77777777" w:rsidR="000D5F10" w:rsidRPr="00545E25" w:rsidRDefault="000D5F10" w:rsidP="000D5F10">
      <w:pPr>
        <w:pStyle w:val="Brd"/>
        <w:rPr>
          <w:b/>
        </w:rPr>
      </w:pPr>
      <w:r w:rsidRPr="00545E25">
        <w:rPr>
          <w:b/>
        </w:rPr>
        <w:t>Hälsosamma levnadsvanor</w:t>
      </w:r>
    </w:p>
    <w:p w14:paraId="16604CE1" w14:textId="77777777" w:rsidR="000D5F10" w:rsidRDefault="000D5F10" w:rsidP="000D5F10">
      <w:pPr>
        <w:pStyle w:val="Brd"/>
        <w:numPr>
          <w:ilvl w:val="0"/>
          <w:numId w:val="4"/>
        </w:numPr>
      </w:pPr>
      <w:r>
        <w:t xml:space="preserve">Rekommendera rökstopp och erbjud stödjande insatser. Läs om </w:t>
      </w:r>
      <w:r w:rsidRPr="000A65F5">
        <w:rPr>
          <w:b/>
        </w:rPr>
        <w:t>Nikotinberoende</w:t>
      </w:r>
      <w:r>
        <w:t xml:space="preserve"> på sid xx.</w:t>
      </w:r>
    </w:p>
    <w:p w14:paraId="07720964" w14:textId="3FFC669A" w:rsidR="000D5F10" w:rsidRDefault="000D5F10" w:rsidP="000D5F10">
      <w:pPr>
        <w:pStyle w:val="Brd"/>
        <w:numPr>
          <w:ilvl w:val="0"/>
          <w:numId w:val="4"/>
        </w:numPr>
      </w:pPr>
      <w:r>
        <w:t>Väl sammansatt kost. Råd om hälsosamma matvanor ska följa de Nordiska näringsrekommendationerna (NNR 2012). Överväg hänvisning till distriktssköterska</w:t>
      </w:r>
      <w:r w:rsidR="00EE7E6E">
        <w:t>/diabetessjuksköterska</w:t>
      </w:r>
      <w:r>
        <w:t xml:space="preserve"> eller dietist för individanpassning.</w:t>
      </w:r>
    </w:p>
    <w:p w14:paraId="3CDEF6E7" w14:textId="77777777" w:rsidR="000D5F10" w:rsidRDefault="000D5F10" w:rsidP="000D5F10">
      <w:pPr>
        <w:pStyle w:val="Brd"/>
        <w:numPr>
          <w:ilvl w:val="0"/>
          <w:numId w:val="4"/>
        </w:numPr>
      </w:pPr>
      <w:r>
        <w:t xml:space="preserve">Viktnedgång vid övervikt. </w:t>
      </w:r>
      <w:r w:rsidRPr="000A65F5">
        <w:rPr>
          <w:b/>
        </w:rPr>
        <w:t>Regionalt vårdprogram övervikt och fetma</w:t>
      </w:r>
      <w:r>
        <w:t>; www.vårdgivarguiden.se</w:t>
      </w:r>
    </w:p>
    <w:p w14:paraId="50B2D0E3" w14:textId="77777777" w:rsidR="000D5F10" w:rsidRDefault="000D5F10" w:rsidP="000D5F10">
      <w:pPr>
        <w:pStyle w:val="Brd"/>
        <w:numPr>
          <w:ilvl w:val="0"/>
          <w:numId w:val="4"/>
        </w:numPr>
      </w:pPr>
      <w:r>
        <w:t xml:space="preserve">Regelbunden fysisk aktivitet. Överväg </w:t>
      </w:r>
      <w:proofErr w:type="spellStart"/>
      <w:r>
        <w:t>FaR</w:t>
      </w:r>
      <w:proofErr w:type="spellEnd"/>
      <w:r>
        <w:t xml:space="preserve">. </w:t>
      </w:r>
      <w:r w:rsidRPr="000A65F5">
        <w:rPr>
          <w:b/>
        </w:rPr>
        <w:t>Rekommenderad fysisk aktivitet vid diabetes</w:t>
      </w:r>
      <w:r>
        <w:t xml:space="preserve">; www.fyss.se </w:t>
      </w:r>
    </w:p>
    <w:p w14:paraId="77046D8D" w14:textId="77777777" w:rsidR="000D5F10" w:rsidRDefault="000D5F10" w:rsidP="000D5F10">
      <w:pPr>
        <w:pStyle w:val="Brd"/>
        <w:numPr>
          <w:ilvl w:val="0"/>
          <w:numId w:val="4"/>
        </w:numPr>
      </w:pPr>
      <w:r>
        <w:t>Vid riskbruk av alkohol, erbjud rådgivande samtal.</w:t>
      </w:r>
    </w:p>
    <w:p w14:paraId="7FEBB94C" w14:textId="77777777" w:rsidR="000D5F10" w:rsidRDefault="000D5F10" w:rsidP="000D5F10">
      <w:pPr>
        <w:pStyle w:val="Brd"/>
      </w:pPr>
    </w:p>
    <w:p w14:paraId="11309B36" w14:textId="77777777" w:rsidR="000D5F10" w:rsidRPr="008410AB" w:rsidRDefault="000D5F10" w:rsidP="000D5F10">
      <w:pPr>
        <w:pStyle w:val="Brd"/>
        <w:rPr>
          <w:b/>
        </w:rPr>
      </w:pPr>
      <w:r w:rsidRPr="008410AB">
        <w:rPr>
          <w:b/>
        </w:rPr>
        <w:t>Mål för HbA1c</w:t>
      </w:r>
    </w:p>
    <w:p w14:paraId="10BF312D" w14:textId="77777777" w:rsidR="000D5F10" w:rsidRDefault="000D5F10" w:rsidP="000D5F10">
      <w:pPr>
        <w:pStyle w:val="Brd"/>
      </w:pPr>
      <w:r w:rsidRPr="000A65F5">
        <w:t xml:space="preserve">God glukoskontroll är viktigt för att minska symtom på hyperglykemi och hypoglykemi samt för att förhindra diabeteskomplikationer. Målvärde för glukoskontroll är HbA1c ≤52 </w:t>
      </w:r>
      <w:proofErr w:type="spellStart"/>
      <w:r w:rsidRPr="000A65F5">
        <w:t>mmol</w:t>
      </w:r>
      <w:proofErr w:type="spellEnd"/>
      <w:r w:rsidRPr="000A65F5">
        <w:t xml:space="preserve">/mol. Målet anpassas individuellt. Vid diagnos och åren närmast därefter kan målet eventuellt sättas lägre, 42–48 </w:t>
      </w:r>
      <w:proofErr w:type="spellStart"/>
      <w:r w:rsidRPr="000A65F5">
        <w:t>mmol</w:t>
      </w:r>
      <w:proofErr w:type="spellEnd"/>
      <w:r w:rsidRPr="000A65F5">
        <w:t>/mol. Beakta risk för hypoglykemi. Hos äldre och svårt sjuka, där målet är symtomfrihet snarare än förebyggande av diabeteskomplikationer, är högre värden acceptabla.</w:t>
      </w:r>
    </w:p>
    <w:p w14:paraId="11CE3490" w14:textId="77777777" w:rsidR="000D5F10" w:rsidRDefault="000D5F10" w:rsidP="000D5F10">
      <w:pPr>
        <w:pStyle w:val="Brd"/>
      </w:pPr>
    </w:p>
    <w:p w14:paraId="2EC3280B" w14:textId="77777777" w:rsidR="000D5F10" w:rsidRPr="008410AB" w:rsidRDefault="000D5F10" w:rsidP="000D5F10">
      <w:pPr>
        <w:pStyle w:val="Brd"/>
        <w:rPr>
          <w:b/>
        </w:rPr>
      </w:pPr>
      <w:r w:rsidRPr="000A65F5">
        <w:rPr>
          <w:b/>
        </w:rPr>
        <w:t>Multifaktoriell behandling</w:t>
      </w:r>
    </w:p>
    <w:p w14:paraId="0FE3FC86" w14:textId="77777777" w:rsidR="000D5F10" w:rsidRDefault="000D5F10" w:rsidP="000D5F10">
      <w:pPr>
        <w:pStyle w:val="Brd"/>
      </w:pPr>
      <w:r>
        <w:t xml:space="preserve">Hjärt-kärlsjukdom är vanligt vid diabetes. Förutom glukoskontroll är det viktigt att uppnå god blodtryckskontroll (målblodtryck &lt;140/85 </w:t>
      </w:r>
      <w:proofErr w:type="spellStart"/>
      <w:r>
        <w:t>mmHg</w:t>
      </w:r>
      <w:proofErr w:type="spellEnd"/>
      <w:r>
        <w:t xml:space="preserve">), dock med försiktighet vid </w:t>
      </w:r>
      <w:proofErr w:type="spellStart"/>
      <w:r>
        <w:t>neuropati</w:t>
      </w:r>
      <w:proofErr w:type="spellEnd"/>
      <w:r>
        <w:t>/</w:t>
      </w:r>
      <w:proofErr w:type="spellStart"/>
      <w:r>
        <w:t>ortostatism</w:t>
      </w:r>
      <w:proofErr w:type="spellEnd"/>
      <w:r>
        <w:t xml:space="preserve"> och hos äldre. ACE-hämmare eller ARB är förstahandsmedel vid diabetes </w:t>
      </w:r>
      <w:proofErr w:type="spellStart"/>
      <w:r>
        <w:t>mellitus</w:t>
      </w:r>
      <w:proofErr w:type="spellEnd"/>
      <w:r>
        <w:t xml:space="preserve"> med mikroalbuminuri. Statinbehandling är oftast indicerad. För en mer precis kardiovaskulär riskskattning rekommenderas NDRs riskmotor; www.ndr.nu/risk.</w:t>
      </w:r>
    </w:p>
    <w:p w14:paraId="385B61F1" w14:textId="77777777" w:rsidR="000D5F10" w:rsidRDefault="000D5F10" w:rsidP="000D5F10">
      <w:pPr>
        <w:pStyle w:val="Brd"/>
      </w:pPr>
    </w:p>
    <w:p w14:paraId="24C93C69" w14:textId="77777777" w:rsidR="000D5F10" w:rsidRDefault="000D5F10" w:rsidP="000D5F10">
      <w:pPr>
        <w:pStyle w:val="Brd"/>
      </w:pPr>
      <w:r w:rsidRPr="008410AB">
        <w:rPr>
          <w:b/>
        </w:rPr>
        <w:t>Hjärta och kärl</w:t>
      </w:r>
      <w:r>
        <w:t xml:space="preserve"> sid xx</w:t>
      </w:r>
    </w:p>
    <w:p w14:paraId="6586C5B0" w14:textId="77777777" w:rsidR="000D5F10" w:rsidRDefault="000D5F10" w:rsidP="000D5F10">
      <w:pPr>
        <w:pStyle w:val="Brd"/>
      </w:pPr>
    </w:p>
    <w:p w14:paraId="7E5AE73F" w14:textId="77777777" w:rsidR="000D5F10" w:rsidRDefault="000D5F10" w:rsidP="000D5F10">
      <w:pPr>
        <w:pStyle w:val="Brd"/>
      </w:pPr>
      <w:r w:rsidRPr="000A65F5">
        <w:rPr>
          <w:b/>
        </w:rPr>
        <w:t>Läkemedelsbehandling för glukoskontroll vid typ 2-diabetes</w:t>
      </w:r>
      <w:r>
        <w:t>; www.lakemedelsverket.se</w:t>
      </w:r>
    </w:p>
    <w:p w14:paraId="006654D3" w14:textId="77777777" w:rsidR="000D5F10" w:rsidRDefault="000D5F10" w:rsidP="000D5F10">
      <w:pPr>
        <w:pStyle w:val="Brd"/>
      </w:pPr>
      <w:r w:rsidRPr="000A65F5">
        <w:rPr>
          <w:b/>
        </w:rPr>
        <w:t xml:space="preserve">Att förbygga </w:t>
      </w:r>
      <w:proofErr w:type="spellStart"/>
      <w:r w:rsidRPr="000A65F5">
        <w:rPr>
          <w:b/>
        </w:rPr>
        <w:t>aterosklerotisk</w:t>
      </w:r>
      <w:proofErr w:type="spellEnd"/>
      <w:r w:rsidRPr="000A65F5">
        <w:rPr>
          <w:b/>
        </w:rPr>
        <w:t xml:space="preserve"> hjärt-kärlsjukdom med läkemedel</w:t>
      </w:r>
      <w:r>
        <w:t>; www.lakemedelsverket.se</w:t>
      </w:r>
    </w:p>
    <w:p w14:paraId="70D0DCB8" w14:textId="77777777" w:rsidR="000D5F10" w:rsidRDefault="000D5F10" w:rsidP="000D5F10">
      <w:pPr>
        <w:pStyle w:val="Brd"/>
        <w:rPr>
          <w:rStyle w:val="Hyperlink"/>
        </w:rPr>
      </w:pPr>
      <w:r w:rsidRPr="000A65F5">
        <w:rPr>
          <w:b/>
        </w:rPr>
        <w:t>Nationella riktlinjer för diabetesvård</w:t>
      </w:r>
      <w:r>
        <w:t xml:space="preserve">; </w:t>
      </w:r>
      <w:hyperlink r:id="rId15" w:history="1">
        <w:r w:rsidRPr="00E14356">
          <w:rPr>
            <w:rStyle w:val="Hyperlink"/>
          </w:rPr>
          <w:t>www.socialstyrelsen.se</w:t>
        </w:r>
      </w:hyperlink>
    </w:p>
    <w:p w14:paraId="17B07649" w14:textId="77777777" w:rsidR="000D5F10" w:rsidRDefault="000D5F10" w:rsidP="000D5F10">
      <w:pPr>
        <w:pStyle w:val="Brd"/>
        <w:rPr>
          <w:rStyle w:val="Hyperlink"/>
        </w:rPr>
      </w:pPr>
      <w:r w:rsidRPr="000A65F5">
        <w:rPr>
          <w:b/>
        </w:rPr>
        <w:t>Diabetes</w:t>
      </w:r>
      <w:r>
        <w:t xml:space="preserve">; </w:t>
      </w:r>
      <w:hyperlink r:id="rId16" w:history="1">
        <w:r w:rsidRPr="00E14356">
          <w:rPr>
            <w:rStyle w:val="Hyperlink"/>
          </w:rPr>
          <w:t>www.viss.nu</w:t>
        </w:r>
      </w:hyperlink>
    </w:p>
    <w:p w14:paraId="67B67E8C" w14:textId="77777777" w:rsidR="000D5F10" w:rsidRDefault="000D5F10" w:rsidP="000D5F10">
      <w:pPr>
        <w:pStyle w:val="Brd"/>
      </w:pPr>
    </w:p>
    <w:p w14:paraId="5F21AB42" w14:textId="77777777" w:rsidR="000D5F10" w:rsidRDefault="000D5F10" w:rsidP="000D5F10">
      <w:pPr>
        <w:pStyle w:val="Heading3"/>
      </w:pPr>
      <w:r>
        <w:t xml:space="preserve">Diabetes </w:t>
      </w:r>
      <w:proofErr w:type="spellStart"/>
      <w:r>
        <w:t>mellitus</w:t>
      </w:r>
      <w:proofErr w:type="spellEnd"/>
      <w:r>
        <w:t xml:space="preserve"> typ 2</w:t>
      </w:r>
    </w:p>
    <w:p w14:paraId="29B3DA1F" w14:textId="77777777" w:rsidR="000D5F10" w:rsidRPr="008410AB" w:rsidRDefault="000D5F10" w:rsidP="000D5F10">
      <w:pPr>
        <w:pStyle w:val="Brd"/>
        <w:rPr>
          <w:b/>
        </w:rPr>
      </w:pPr>
      <w:r w:rsidRPr="008410AB">
        <w:rPr>
          <w:b/>
        </w:rPr>
        <w:t>I första hand</w:t>
      </w:r>
    </w:p>
    <w:p w14:paraId="73C39440" w14:textId="77777777" w:rsidR="000D5F10" w:rsidRDefault="000D5F10" w:rsidP="000D5F10">
      <w:pPr>
        <w:pStyle w:val="PreparatSubstans"/>
      </w:pPr>
      <w:proofErr w:type="spellStart"/>
      <w:r w:rsidRPr="008410AB">
        <w:rPr>
          <w:i/>
        </w:rPr>
        <w:t>metformin</w:t>
      </w:r>
      <w:proofErr w:type="spellEnd"/>
      <w:r>
        <w:tab/>
      </w:r>
      <w:r w:rsidRPr="00C17F8B">
        <w:rPr>
          <w:rFonts w:ascii="Wingdings" w:hAnsi="Wingdings"/>
        </w:rPr>
        <w:t></w:t>
      </w:r>
      <w:r>
        <w:tab/>
      </w:r>
      <w:proofErr w:type="spellStart"/>
      <w:r>
        <w:t>Metformin</w:t>
      </w:r>
      <w:proofErr w:type="spellEnd"/>
      <w:r>
        <w:t xml:space="preserve"> … </w:t>
      </w:r>
    </w:p>
    <w:p w14:paraId="311B55E9" w14:textId="77777777" w:rsidR="000D5F10" w:rsidRDefault="000D5F10" w:rsidP="000D5F10">
      <w:pPr>
        <w:pStyle w:val="Brd"/>
      </w:pPr>
      <w:r>
        <w:t xml:space="preserve">Beakta kontraindikationer (t.ex. hög ålder, nedsatt njurfunktion, annan organsvikt). Ska alltid sättas ut vid risk för vätskebrist (oavsett </w:t>
      </w:r>
      <w:proofErr w:type="spellStart"/>
      <w:r>
        <w:t>eGFR</w:t>
      </w:r>
      <w:proofErr w:type="spellEnd"/>
      <w:r>
        <w:t xml:space="preserve">). Ska sättas ut i samband med kontraströntgen om </w:t>
      </w:r>
      <w:proofErr w:type="spellStart"/>
      <w:r>
        <w:t>eGFR</w:t>
      </w:r>
      <w:proofErr w:type="spellEnd"/>
      <w:r>
        <w:t xml:space="preserve"> &lt;45 ml/min. Patientinformation finns för utskrift på www.janusinfo.se. </w:t>
      </w:r>
    </w:p>
    <w:p w14:paraId="00BB8C76" w14:textId="77777777" w:rsidR="000D5F10" w:rsidRDefault="000D5F10" w:rsidP="000D5F10">
      <w:pPr>
        <w:pStyle w:val="Brd"/>
      </w:pPr>
    </w:p>
    <w:p w14:paraId="360842EA" w14:textId="77777777" w:rsidR="000D5F10" w:rsidRDefault="000D5F10" w:rsidP="000D5F10">
      <w:pPr>
        <w:pStyle w:val="Brd"/>
      </w:pPr>
    </w:p>
    <w:p w14:paraId="75FBDFC0" w14:textId="77777777" w:rsidR="000D5F10" w:rsidRPr="00A37CEB" w:rsidRDefault="000D5F10" w:rsidP="000D5F10">
      <w:pPr>
        <w:pStyle w:val="Brd"/>
      </w:pPr>
      <w:r w:rsidRPr="00A37CEB">
        <w:rPr>
          <w:b/>
        </w:rPr>
        <w:t xml:space="preserve">I andra hand </w:t>
      </w:r>
      <w:r w:rsidRPr="00A37CEB">
        <w:t xml:space="preserve">samt vid behov av tillägg till </w:t>
      </w:r>
      <w:proofErr w:type="spellStart"/>
      <w:r w:rsidRPr="00A37CEB">
        <w:t>metformin</w:t>
      </w:r>
      <w:proofErr w:type="spellEnd"/>
    </w:p>
    <w:p w14:paraId="5AC3BEC3" w14:textId="77777777" w:rsidR="000D5F10" w:rsidRDefault="000D5F10" w:rsidP="000D5F10">
      <w:pPr>
        <w:pStyle w:val="Brd"/>
      </w:pPr>
    </w:p>
    <w:p w14:paraId="227A1BFA" w14:textId="77777777" w:rsidR="000D5F10" w:rsidRDefault="000D5F10" w:rsidP="000D5F10">
      <w:pPr>
        <w:pStyle w:val="RubrikVersaler"/>
      </w:pPr>
      <w:r>
        <w:t>MEDELLÅNGVERKANDE HUMANINSULIN</w:t>
      </w:r>
    </w:p>
    <w:p w14:paraId="41901731" w14:textId="77777777" w:rsidR="000D5F10" w:rsidRDefault="000D5F10" w:rsidP="000D5F10">
      <w:pPr>
        <w:pStyle w:val="PreparatSubstans"/>
        <w:pBdr>
          <w:bottom w:val="none" w:sz="0" w:space="0" w:color="auto"/>
        </w:pBdr>
      </w:pPr>
      <w:r w:rsidRPr="008410AB">
        <w:rPr>
          <w:i/>
        </w:rPr>
        <w:t>insulin humant</w:t>
      </w:r>
      <w:r>
        <w:tab/>
      </w:r>
      <w:r>
        <w:tab/>
      </w:r>
      <w:proofErr w:type="spellStart"/>
      <w:r>
        <w:t>Humulin</w:t>
      </w:r>
      <w:proofErr w:type="spellEnd"/>
      <w:r>
        <w:t xml:space="preserve"> NPH</w:t>
      </w:r>
    </w:p>
    <w:p w14:paraId="4FD696AE" w14:textId="77777777" w:rsidR="000D5F10" w:rsidRPr="00EE7E6E" w:rsidRDefault="000D5F10" w:rsidP="000D5F10">
      <w:pPr>
        <w:pStyle w:val="PreparatSubstans"/>
      </w:pPr>
      <w:r w:rsidRPr="00EE7E6E">
        <w:rPr>
          <w:i/>
        </w:rPr>
        <w:t>insulin humant</w:t>
      </w:r>
      <w:r w:rsidRPr="00EE7E6E">
        <w:tab/>
      </w:r>
      <w:r w:rsidRPr="00EE7E6E">
        <w:tab/>
      </w:r>
      <w:proofErr w:type="spellStart"/>
      <w:r w:rsidRPr="00EE7E6E">
        <w:t>Insulatard</w:t>
      </w:r>
      <w:proofErr w:type="spellEnd"/>
      <w:r w:rsidRPr="00EE7E6E">
        <w:t xml:space="preserve"> </w:t>
      </w:r>
    </w:p>
    <w:p w14:paraId="765F6FEB" w14:textId="77777777" w:rsidR="000D5F10" w:rsidRPr="00EE7E6E" w:rsidRDefault="000D5F10" w:rsidP="000D5F10">
      <w:pPr>
        <w:pStyle w:val="PreparatSubstans"/>
        <w:pBdr>
          <w:top w:val="none" w:sz="0" w:space="0" w:color="auto"/>
        </w:pBdr>
      </w:pPr>
      <w:r w:rsidRPr="00EE7E6E">
        <w:rPr>
          <w:i/>
        </w:rPr>
        <w:t>insulin humant</w:t>
      </w:r>
      <w:r w:rsidRPr="00EE7E6E">
        <w:tab/>
      </w:r>
      <w:r w:rsidRPr="00EE7E6E">
        <w:tab/>
      </w:r>
      <w:proofErr w:type="spellStart"/>
      <w:r w:rsidRPr="00EE7E6E">
        <w:t>Insuman</w:t>
      </w:r>
      <w:proofErr w:type="spellEnd"/>
      <w:r w:rsidRPr="00EE7E6E">
        <w:t xml:space="preserve"> Basal</w:t>
      </w:r>
    </w:p>
    <w:p w14:paraId="46557AFD" w14:textId="77777777" w:rsidR="000D5F10" w:rsidRDefault="000D5F10" w:rsidP="000D5F10">
      <w:pPr>
        <w:pStyle w:val="Brd"/>
      </w:pPr>
      <w:r w:rsidRPr="00A37CEB">
        <w:t xml:space="preserve">Vid typ 2-diabetes behövs ofta insulinbehandling för att få acceptabel glukoskontroll. Vanligen är medellångverkande humaninsulin till natten som tillägg till </w:t>
      </w:r>
      <w:proofErr w:type="spellStart"/>
      <w:r w:rsidRPr="00A37CEB">
        <w:t>metformin</w:t>
      </w:r>
      <w:proofErr w:type="spellEnd"/>
      <w:r w:rsidRPr="00A37CEB">
        <w:t xml:space="preserve"> lämpligt.</w:t>
      </w:r>
    </w:p>
    <w:p w14:paraId="61E61A40" w14:textId="77777777" w:rsidR="00667C6C" w:rsidRPr="00EE7E6E" w:rsidRDefault="00667C6C" w:rsidP="000D5F10">
      <w:pPr>
        <w:pStyle w:val="Brd"/>
      </w:pPr>
    </w:p>
    <w:p w14:paraId="658A082F" w14:textId="77777777" w:rsidR="000D5F10" w:rsidRPr="00D318B4" w:rsidRDefault="000D5F10" w:rsidP="000D5F10">
      <w:pPr>
        <w:pStyle w:val="RubrikVersaler"/>
        <w:rPr>
          <w:lang w:val="en-US"/>
        </w:rPr>
      </w:pPr>
      <w:r w:rsidRPr="00D318B4">
        <w:rPr>
          <w:lang w:val="en-US"/>
        </w:rPr>
        <w:t xml:space="preserve">MIXINSULINER </w:t>
      </w:r>
    </w:p>
    <w:p w14:paraId="7B68E928" w14:textId="77777777" w:rsidR="000D5F10" w:rsidRPr="00D318B4" w:rsidRDefault="000D5F10" w:rsidP="000D5F10">
      <w:pPr>
        <w:pStyle w:val="PreparatSubstans"/>
        <w:pBdr>
          <w:between w:val="single" w:sz="4" w:space="1" w:color="auto"/>
        </w:pBdr>
        <w:rPr>
          <w:lang w:val="en-US"/>
        </w:rPr>
      </w:pPr>
      <w:r w:rsidRPr="00D318B4">
        <w:rPr>
          <w:i/>
          <w:lang w:val="en-US"/>
        </w:rPr>
        <w:t xml:space="preserve">insulin </w:t>
      </w:r>
      <w:proofErr w:type="spellStart"/>
      <w:r w:rsidRPr="00D318B4">
        <w:rPr>
          <w:i/>
          <w:lang w:val="en-US"/>
        </w:rPr>
        <w:t>aspart</w:t>
      </w:r>
      <w:proofErr w:type="spellEnd"/>
      <w:r w:rsidRPr="00D318B4">
        <w:rPr>
          <w:lang w:val="en-US"/>
        </w:rPr>
        <w:tab/>
      </w:r>
      <w:r w:rsidRPr="00D318B4">
        <w:rPr>
          <w:lang w:val="en-US"/>
        </w:rPr>
        <w:tab/>
      </w:r>
      <w:proofErr w:type="spellStart"/>
      <w:r w:rsidRPr="00D318B4">
        <w:rPr>
          <w:lang w:val="en-US"/>
        </w:rPr>
        <w:t>Novomix</w:t>
      </w:r>
      <w:proofErr w:type="spellEnd"/>
    </w:p>
    <w:p w14:paraId="02C5ADEE" w14:textId="77777777" w:rsidR="000D5F10" w:rsidRPr="00D318B4" w:rsidRDefault="000D5F10" w:rsidP="000D5F10">
      <w:pPr>
        <w:pStyle w:val="PreparatSubstans"/>
        <w:pBdr>
          <w:between w:val="single" w:sz="4" w:space="1" w:color="auto"/>
        </w:pBdr>
        <w:rPr>
          <w:lang w:val="en-US"/>
        </w:rPr>
      </w:pPr>
      <w:r w:rsidRPr="00D318B4">
        <w:rPr>
          <w:i/>
          <w:lang w:val="en-US"/>
        </w:rPr>
        <w:t>insulin lispro</w:t>
      </w:r>
      <w:r w:rsidRPr="00D318B4">
        <w:rPr>
          <w:lang w:val="en-US"/>
        </w:rPr>
        <w:tab/>
      </w:r>
      <w:r w:rsidRPr="00D318B4">
        <w:rPr>
          <w:lang w:val="en-US"/>
        </w:rPr>
        <w:tab/>
        <w:t>Humalog Mix</w:t>
      </w:r>
    </w:p>
    <w:p w14:paraId="74AE2374" w14:textId="77777777" w:rsidR="000D5F10" w:rsidRPr="00D318B4" w:rsidRDefault="000D5F10" w:rsidP="000D5F10">
      <w:pPr>
        <w:pStyle w:val="Brd"/>
        <w:rPr>
          <w:lang w:val="en-US"/>
        </w:rPr>
      </w:pPr>
    </w:p>
    <w:p w14:paraId="5793087C" w14:textId="77777777" w:rsidR="000D5F10" w:rsidRDefault="000D5F10" w:rsidP="000D5F10">
      <w:pPr>
        <w:pStyle w:val="RubrikVersaler"/>
      </w:pPr>
      <w:r>
        <w:t>DIREKTVERKANDE INSULINANALOGER</w:t>
      </w:r>
    </w:p>
    <w:p w14:paraId="3EB96AD1" w14:textId="77777777" w:rsidR="000D5F10" w:rsidRPr="00667C6C" w:rsidRDefault="000D5F10" w:rsidP="00EE7E6E">
      <w:pPr>
        <w:pStyle w:val="Brd"/>
      </w:pPr>
      <w:r w:rsidRPr="00667C6C">
        <w:rPr>
          <w:b/>
        </w:rPr>
        <w:t>I första hand</w:t>
      </w:r>
    </w:p>
    <w:p w14:paraId="6A43B1BC" w14:textId="77777777" w:rsidR="000D5F10" w:rsidRPr="002E797D" w:rsidRDefault="000D5F10" w:rsidP="000D5F10">
      <w:pPr>
        <w:pStyle w:val="PreparatSubstans"/>
        <w:pBdr>
          <w:between w:val="single" w:sz="4" w:space="1" w:color="auto"/>
        </w:pBdr>
      </w:pPr>
      <w:r w:rsidRPr="002E797D">
        <w:rPr>
          <w:i/>
        </w:rPr>
        <w:t xml:space="preserve">insulin </w:t>
      </w:r>
      <w:proofErr w:type="spellStart"/>
      <w:r w:rsidRPr="002E797D">
        <w:rPr>
          <w:i/>
        </w:rPr>
        <w:t>lispro</w:t>
      </w:r>
      <w:proofErr w:type="spellEnd"/>
      <w:r w:rsidRPr="002E797D">
        <w:tab/>
      </w:r>
      <w:r w:rsidRPr="002E797D">
        <w:tab/>
        <w:t xml:space="preserve">Insulin </w:t>
      </w:r>
      <w:proofErr w:type="spellStart"/>
      <w:r w:rsidRPr="002E797D">
        <w:t>lispro</w:t>
      </w:r>
      <w:proofErr w:type="spellEnd"/>
      <w:r w:rsidRPr="002E797D">
        <w:t xml:space="preserve"> Sanofi</w:t>
      </w:r>
    </w:p>
    <w:p w14:paraId="42066305" w14:textId="77777777" w:rsidR="000D5F10" w:rsidRPr="002E797D" w:rsidRDefault="000D5F10" w:rsidP="00EE7E6E">
      <w:pPr>
        <w:pStyle w:val="Brd"/>
      </w:pPr>
    </w:p>
    <w:p w14:paraId="0A119BF9" w14:textId="77777777" w:rsidR="000D5F10" w:rsidRPr="00C420F2" w:rsidRDefault="000D5F10" w:rsidP="00EE7E6E">
      <w:pPr>
        <w:pStyle w:val="Brd"/>
      </w:pPr>
    </w:p>
    <w:p w14:paraId="60995B2C" w14:textId="77777777" w:rsidR="000D5F10" w:rsidRPr="00667C6C" w:rsidRDefault="000D5F10" w:rsidP="00EE7E6E">
      <w:pPr>
        <w:pStyle w:val="Brd"/>
        <w:rPr>
          <w:b/>
        </w:rPr>
      </w:pPr>
      <w:r w:rsidRPr="00667C6C">
        <w:rPr>
          <w:b/>
        </w:rPr>
        <w:t>I andra hand</w:t>
      </w:r>
    </w:p>
    <w:p w14:paraId="764B9E44" w14:textId="77777777" w:rsidR="000D5F10" w:rsidRPr="009D6BC1" w:rsidRDefault="000D5F10" w:rsidP="000D5F10">
      <w:pPr>
        <w:pStyle w:val="PreparatSubstans"/>
        <w:pBdr>
          <w:between w:val="single" w:sz="4" w:space="1" w:color="auto"/>
        </w:pBdr>
      </w:pPr>
      <w:r w:rsidRPr="009D6BC1">
        <w:rPr>
          <w:i/>
        </w:rPr>
        <w:t xml:space="preserve">insulin </w:t>
      </w:r>
      <w:proofErr w:type="spellStart"/>
      <w:r w:rsidRPr="00EE7E6E">
        <w:rPr>
          <w:i/>
        </w:rPr>
        <w:t>aspart</w:t>
      </w:r>
      <w:proofErr w:type="spellEnd"/>
      <w:r w:rsidRPr="009D6BC1">
        <w:tab/>
      </w:r>
      <w:r w:rsidRPr="009D6BC1">
        <w:tab/>
      </w:r>
      <w:r>
        <w:t>Novorapid</w:t>
      </w:r>
    </w:p>
    <w:p w14:paraId="4E039D80" w14:textId="77777777" w:rsidR="000D5F10" w:rsidRPr="00114469" w:rsidRDefault="000D5F10" w:rsidP="000D5F10">
      <w:pPr>
        <w:pStyle w:val="Brd"/>
      </w:pPr>
      <w:r>
        <w:t xml:space="preserve">Inte för </w:t>
      </w:r>
      <w:proofErr w:type="spellStart"/>
      <w:r>
        <w:t>nyinsättning</w:t>
      </w:r>
      <w:proofErr w:type="spellEnd"/>
      <w:r>
        <w:t xml:space="preserve">. </w:t>
      </w:r>
      <w:proofErr w:type="spellStart"/>
      <w:r>
        <w:t>Iterering</w:t>
      </w:r>
      <w:proofErr w:type="spellEnd"/>
      <w:r>
        <w:t xml:space="preserve"> endast när byte till Insulin </w:t>
      </w:r>
      <w:proofErr w:type="spellStart"/>
      <w:r>
        <w:t>lispro</w:t>
      </w:r>
      <w:proofErr w:type="spellEnd"/>
      <w:r>
        <w:t xml:space="preserve"> Sanofi bedöms ogenomförbart.</w:t>
      </w:r>
    </w:p>
    <w:p w14:paraId="445E9747" w14:textId="77777777" w:rsidR="000D5F10" w:rsidRDefault="000D5F10" w:rsidP="000D5F10">
      <w:pPr>
        <w:pStyle w:val="Brd"/>
      </w:pPr>
    </w:p>
    <w:p w14:paraId="7BDE6A03" w14:textId="77777777" w:rsidR="000D5F10" w:rsidRPr="00267BF1" w:rsidRDefault="000D5F10" w:rsidP="000D5F10">
      <w:pPr>
        <w:pStyle w:val="Brd"/>
      </w:pPr>
    </w:p>
    <w:p w14:paraId="1E95F286" w14:textId="77777777" w:rsidR="000D5F10" w:rsidRPr="00E67F1B" w:rsidRDefault="000D5F10" w:rsidP="000D5F10">
      <w:pPr>
        <w:pStyle w:val="RubrikVersaler"/>
      </w:pPr>
      <w:r w:rsidRPr="00E67F1B">
        <w:t>INSULINFRISÄTTARE</w:t>
      </w:r>
    </w:p>
    <w:p w14:paraId="7985B4DA" w14:textId="77777777" w:rsidR="000D5F10" w:rsidRPr="00E67F1B" w:rsidRDefault="000D5F10" w:rsidP="000D5F10">
      <w:pPr>
        <w:pStyle w:val="PreparatSubstans"/>
        <w:pBdr>
          <w:between w:val="single" w:sz="4" w:space="1" w:color="auto"/>
        </w:pBdr>
      </w:pPr>
      <w:proofErr w:type="spellStart"/>
      <w:r w:rsidRPr="00E67F1B">
        <w:rPr>
          <w:i/>
        </w:rPr>
        <w:t>glimepirid</w:t>
      </w:r>
      <w:proofErr w:type="spellEnd"/>
      <w:r w:rsidRPr="00E67F1B">
        <w:tab/>
      </w:r>
      <w:r w:rsidRPr="00C17F8B">
        <w:rPr>
          <w:rFonts w:ascii="Wingdings" w:hAnsi="Wingdings"/>
        </w:rPr>
        <w:t></w:t>
      </w:r>
      <w:r w:rsidRPr="00E67F1B">
        <w:tab/>
      </w:r>
      <w:proofErr w:type="spellStart"/>
      <w:r w:rsidRPr="00E67F1B">
        <w:t>Glimepirid</w:t>
      </w:r>
      <w:proofErr w:type="spellEnd"/>
      <w:r w:rsidRPr="00E67F1B">
        <w:t xml:space="preserve"> …, </w:t>
      </w:r>
      <w:proofErr w:type="spellStart"/>
      <w:r w:rsidRPr="00E67F1B">
        <w:t>Amaryl</w:t>
      </w:r>
      <w:proofErr w:type="spellEnd"/>
    </w:p>
    <w:p w14:paraId="1977F58D" w14:textId="77777777" w:rsidR="000D5F10" w:rsidRPr="00E67F1B" w:rsidRDefault="000D5F10" w:rsidP="000D5F10">
      <w:pPr>
        <w:pStyle w:val="PreparatSubstans"/>
        <w:pBdr>
          <w:between w:val="single" w:sz="4" w:space="1" w:color="auto"/>
        </w:pBdr>
      </w:pPr>
      <w:proofErr w:type="spellStart"/>
      <w:r w:rsidRPr="00E67F1B">
        <w:rPr>
          <w:i/>
        </w:rPr>
        <w:t>repaglinid</w:t>
      </w:r>
      <w:proofErr w:type="spellEnd"/>
      <w:r w:rsidRPr="00E67F1B">
        <w:tab/>
      </w:r>
      <w:r w:rsidRPr="00C17F8B">
        <w:rPr>
          <w:rFonts w:ascii="Wingdings" w:hAnsi="Wingdings"/>
        </w:rPr>
        <w:t></w:t>
      </w:r>
      <w:r w:rsidRPr="00E67F1B">
        <w:tab/>
      </w:r>
      <w:proofErr w:type="spellStart"/>
      <w:r w:rsidRPr="00A37CEB">
        <w:t>Repaglinid</w:t>
      </w:r>
      <w:proofErr w:type="spellEnd"/>
      <w:r w:rsidRPr="00A37CEB">
        <w:t xml:space="preserve"> …*, Novonorm*</w:t>
      </w:r>
    </w:p>
    <w:p w14:paraId="2A13DA7F" w14:textId="77777777" w:rsidR="000D5F10" w:rsidRPr="005C59F0" w:rsidRDefault="000D5F10" w:rsidP="000D5F10">
      <w:pPr>
        <w:pStyle w:val="Brd"/>
      </w:pPr>
      <w:r>
        <w:t>* Begränsad subvention; www.tlv.se</w:t>
      </w:r>
    </w:p>
    <w:p w14:paraId="56B1FD6C" w14:textId="77777777" w:rsidR="000D5F10" w:rsidRDefault="000D5F10" w:rsidP="000D5F10">
      <w:pPr>
        <w:pStyle w:val="Brd"/>
      </w:pPr>
    </w:p>
    <w:p w14:paraId="0553F66C" w14:textId="77777777" w:rsidR="000D5F10" w:rsidRPr="00D318B4" w:rsidRDefault="000D5F10" w:rsidP="000D5F10">
      <w:pPr>
        <w:pStyle w:val="Brd"/>
      </w:pPr>
    </w:p>
    <w:p w14:paraId="01214D14" w14:textId="77777777" w:rsidR="000D5F10" w:rsidRDefault="000D5F10" w:rsidP="000D5F10">
      <w:pPr>
        <w:pStyle w:val="RubrikVersaler"/>
      </w:pPr>
      <w:r w:rsidRPr="005C59F0">
        <w:t>GLP-1-AGONIST</w:t>
      </w:r>
    </w:p>
    <w:p w14:paraId="7C14C241" w14:textId="08DCBB6C" w:rsidR="00EE7E6E" w:rsidRPr="00983283" w:rsidRDefault="00EE7E6E" w:rsidP="000D5F10">
      <w:pPr>
        <w:pStyle w:val="Brd"/>
      </w:pPr>
      <w:r w:rsidRPr="00983283">
        <w:t xml:space="preserve">Som tillägg till </w:t>
      </w:r>
      <w:proofErr w:type="spellStart"/>
      <w:r w:rsidRPr="00983283">
        <w:t>metformin</w:t>
      </w:r>
      <w:proofErr w:type="spellEnd"/>
      <w:r w:rsidRPr="00983283">
        <w:t xml:space="preserve"> hos </w:t>
      </w:r>
      <w:r w:rsidR="000D5F10" w:rsidRPr="00983283">
        <w:t>patienter med övervikt och otillfredsställande metabol kontroll</w:t>
      </w:r>
      <w:r w:rsidR="00983283">
        <w:t>.</w:t>
      </w:r>
    </w:p>
    <w:p w14:paraId="7596A273" w14:textId="2FC6F865" w:rsidR="000D5F10" w:rsidRPr="005C59F0" w:rsidRDefault="00EE7E6E" w:rsidP="000D5F10">
      <w:pPr>
        <w:pStyle w:val="Brd"/>
      </w:pPr>
      <w:r w:rsidRPr="00983283">
        <w:t>S</w:t>
      </w:r>
      <w:r w:rsidR="000D5F10" w:rsidRPr="00983283">
        <w:t xml:space="preserve">om tillägg till </w:t>
      </w:r>
      <w:proofErr w:type="spellStart"/>
      <w:r w:rsidR="000D5F10" w:rsidRPr="00983283">
        <w:t>metformin</w:t>
      </w:r>
      <w:proofErr w:type="spellEnd"/>
      <w:r w:rsidR="000D5F10" w:rsidRPr="00983283">
        <w:t xml:space="preserve"> vid manifest kardiovaskulär sjukdom** och otillfredsställande metabol kontroll</w:t>
      </w:r>
      <w:r w:rsidR="00983283">
        <w:t>.</w:t>
      </w:r>
    </w:p>
    <w:p w14:paraId="2EE2F9BC" w14:textId="77777777" w:rsidR="000D5F10" w:rsidRPr="005C59F0" w:rsidRDefault="000D5F10" w:rsidP="000D5F10">
      <w:pPr>
        <w:pStyle w:val="PreparatSubstans"/>
      </w:pPr>
      <w:proofErr w:type="spellStart"/>
      <w:r w:rsidRPr="00B55343">
        <w:rPr>
          <w:i/>
        </w:rPr>
        <w:t>liraglutid</w:t>
      </w:r>
      <w:proofErr w:type="spellEnd"/>
      <w:r w:rsidRPr="005C59F0">
        <w:t xml:space="preserve"> </w:t>
      </w:r>
      <w:r w:rsidRPr="005C59F0">
        <w:tab/>
      </w:r>
      <w:r w:rsidRPr="005C59F0">
        <w:tab/>
      </w:r>
      <w:proofErr w:type="spellStart"/>
      <w:r w:rsidRPr="005C59F0">
        <w:t>Victoza</w:t>
      </w:r>
      <w:proofErr w:type="spellEnd"/>
      <w:r>
        <w:t>*</w:t>
      </w:r>
      <w:r w:rsidRPr="005C59F0">
        <w:t xml:space="preserve"> </w:t>
      </w:r>
    </w:p>
    <w:p w14:paraId="36A8D941" w14:textId="5343DCDA" w:rsidR="000D5F10" w:rsidRDefault="000D5F10" w:rsidP="000D5F10">
      <w:pPr>
        <w:pStyle w:val="Brd"/>
      </w:pPr>
      <w:r>
        <w:t xml:space="preserve">Behandlingen ska utvärderas efter 3 månader och sättas ut efter 6 månader om inte HbA1c reducerats med ≥10 </w:t>
      </w:r>
      <w:proofErr w:type="spellStart"/>
      <w:r>
        <w:t>mmol</w:t>
      </w:r>
      <w:proofErr w:type="spellEnd"/>
      <w:r>
        <w:t>/mol. Indikation för fortsatt behandling förstärks ytterligare vid viktreduktion motsvarande 5 procent.</w:t>
      </w:r>
    </w:p>
    <w:p w14:paraId="06A3583A" w14:textId="77777777" w:rsidR="000D5F10" w:rsidRDefault="000D5F10" w:rsidP="000D5F10">
      <w:pPr>
        <w:pStyle w:val="Brd"/>
      </w:pPr>
    </w:p>
    <w:p w14:paraId="437C52BB" w14:textId="77777777" w:rsidR="000D5F10" w:rsidRPr="00EE7E6E" w:rsidRDefault="000D5F10" w:rsidP="000D5F10">
      <w:pPr>
        <w:pStyle w:val="Brd"/>
        <w:rPr>
          <w:b/>
          <w:sz w:val="18"/>
          <w:szCs w:val="18"/>
        </w:rPr>
      </w:pPr>
      <w:r w:rsidRPr="00EE7E6E">
        <w:rPr>
          <w:b/>
          <w:sz w:val="18"/>
          <w:szCs w:val="18"/>
        </w:rPr>
        <w:t>SGLT-2 HÄMMARE</w:t>
      </w:r>
    </w:p>
    <w:p w14:paraId="137EA97A" w14:textId="77777777" w:rsidR="000D5F10" w:rsidRPr="00EF6273" w:rsidRDefault="000D5F10" w:rsidP="000D5F10">
      <w:pPr>
        <w:pStyle w:val="Brd"/>
      </w:pPr>
      <w:r>
        <w:t xml:space="preserve">Som tillägg till </w:t>
      </w:r>
      <w:proofErr w:type="spellStart"/>
      <w:r>
        <w:t>metformin</w:t>
      </w:r>
      <w:proofErr w:type="spellEnd"/>
      <w:r>
        <w:t xml:space="preserve"> endast vid manifest kardiovaskulär sjukdom** och otillfredsställande metabol kontroll</w:t>
      </w:r>
    </w:p>
    <w:p w14:paraId="7D38631E" w14:textId="77777777" w:rsidR="000D5F10" w:rsidRPr="00E6223A" w:rsidRDefault="000D5F10" w:rsidP="000D5F10">
      <w:pPr>
        <w:pStyle w:val="PreparatSubstans"/>
      </w:pPr>
      <w:proofErr w:type="spellStart"/>
      <w:r w:rsidRPr="00E6223A">
        <w:rPr>
          <w:i/>
        </w:rPr>
        <w:t>empagliflozin</w:t>
      </w:r>
      <w:proofErr w:type="spellEnd"/>
      <w:r w:rsidRPr="00E6223A">
        <w:tab/>
      </w:r>
      <w:r w:rsidRPr="00E6223A">
        <w:tab/>
      </w:r>
      <w:proofErr w:type="spellStart"/>
      <w:r w:rsidRPr="00E6223A">
        <w:t>Jardiance</w:t>
      </w:r>
      <w:proofErr w:type="spellEnd"/>
      <w:r w:rsidRPr="00E6223A">
        <w:t xml:space="preserve">* </w:t>
      </w:r>
      <w:r w:rsidRPr="00E6223A">
        <w:rPr>
          <w:i/>
        </w:rPr>
        <w:t>10 mg</w:t>
      </w:r>
    </w:p>
    <w:p w14:paraId="773F5FC5" w14:textId="77777777" w:rsidR="000D5F10" w:rsidRDefault="000D5F10" w:rsidP="000D5F10">
      <w:pPr>
        <w:pStyle w:val="Brd"/>
      </w:pPr>
      <w:r w:rsidRPr="00A37CEB">
        <w:t xml:space="preserve">Observera risk för </w:t>
      </w:r>
      <w:proofErr w:type="spellStart"/>
      <w:r w:rsidRPr="00A37CEB">
        <w:t>ketoacidos</w:t>
      </w:r>
      <w:proofErr w:type="spellEnd"/>
      <w:r w:rsidRPr="00A37CEB">
        <w:t xml:space="preserve"> även vid normala blodsockervärden. Ska sättas ut vid risk för vätskebrist.</w:t>
      </w:r>
    </w:p>
    <w:p w14:paraId="5549FBBB" w14:textId="77777777" w:rsidR="000D5F10" w:rsidRDefault="000D5F10" w:rsidP="000D5F10">
      <w:pPr>
        <w:pStyle w:val="Brd"/>
      </w:pPr>
    </w:p>
    <w:p w14:paraId="6590C771" w14:textId="77777777" w:rsidR="000D5F10" w:rsidRDefault="000D5F10" w:rsidP="000D5F10">
      <w:pPr>
        <w:pStyle w:val="Brd"/>
      </w:pPr>
      <w:r w:rsidRPr="00A37CEB">
        <w:t xml:space="preserve">* Begränsad subvention; </w:t>
      </w:r>
      <w:hyperlink r:id="rId17" w:history="1">
        <w:r w:rsidRPr="001B2011">
          <w:rPr>
            <w:rStyle w:val="Hyperlink"/>
          </w:rPr>
          <w:t>www.tlv.se</w:t>
        </w:r>
      </w:hyperlink>
    </w:p>
    <w:p w14:paraId="7E40360E" w14:textId="77777777" w:rsidR="000D5F10" w:rsidRDefault="000D5F10" w:rsidP="000D5F10">
      <w:pPr>
        <w:pStyle w:val="Brd"/>
      </w:pPr>
    </w:p>
    <w:p w14:paraId="0066A888" w14:textId="477B3645" w:rsidR="000D5F10" w:rsidRPr="00A37CEB" w:rsidRDefault="000D5F10" w:rsidP="000D5F10">
      <w:pPr>
        <w:pStyle w:val="Brd"/>
      </w:pPr>
      <w:r w:rsidRPr="00A37CEB">
        <w:t>** Manifest kardiovaskulär sjukdom omfattar angina pectoris, genomgången hjärtinfarkt, perifer artärsjukdom, TIA/stroke</w:t>
      </w:r>
    </w:p>
    <w:p w14:paraId="7D5C1D2E" w14:textId="77777777" w:rsidR="000D5F10" w:rsidRDefault="000D5F10" w:rsidP="000D5F10">
      <w:pPr>
        <w:pStyle w:val="Brd"/>
      </w:pPr>
    </w:p>
    <w:p w14:paraId="51D85B42" w14:textId="77777777" w:rsidR="000D5F10" w:rsidRDefault="000D5F10" w:rsidP="000D5F10">
      <w:pPr>
        <w:pStyle w:val="Brd"/>
        <w:shd w:val="clear" w:color="auto" w:fill="C6D9F1"/>
      </w:pPr>
      <w:r>
        <w:t>Specialiserad vård</w:t>
      </w:r>
    </w:p>
    <w:p w14:paraId="7431CA44" w14:textId="77777777" w:rsidR="000D5F10" w:rsidRDefault="000D5F10" w:rsidP="000D5F10">
      <w:pPr>
        <w:pStyle w:val="Brd"/>
        <w:shd w:val="clear" w:color="auto" w:fill="C6D9F1"/>
      </w:pPr>
    </w:p>
    <w:p w14:paraId="352983FF" w14:textId="77777777" w:rsidR="000D5F10" w:rsidRDefault="000D5F10" w:rsidP="000D5F10">
      <w:pPr>
        <w:pStyle w:val="Heading3"/>
        <w:shd w:val="clear" w:color="auto" w:fill="C6D9F1"/>
      </w:pPr>
      <w:r>
        <w:t xml:space="preserve">Diabetes </w:t>
      </w:r>
      <w:proofErr w:type="spellStart"/>
      <w:r>
        <w:t>mellitus</w:t>
      </w:r>
      <w:proofErr w:type="spellEnd"/>
      <w:r>
        <w:t xml:space="preserve"> typ 1</w:t>
      </w:r>
    </w:p>
    <w:p w14:paraId="14B999B1" w14:textId="77777777" w:rsidR="000D5F10" w:rsidRDefault="000D5F10" w:rsidP="000D5F10">
      <w:pPr>
        <w:pStyle w:val="RubrikVersaler"/>
        <w:shd w:val="clear" w:color="auto" w:fill="C6D9F1"/>
      </w:pPr>
      <w:r w:rsidRPr="00B9744B">
        <w:t>DIREKTVERKANDE INSULINANALOGER</w:t>
      </w:r>
    </w:p>
    <w:p w14:paraId="2F49DCCA" w14:textId="77777777" w:rsidR="000D5F10" w:rsidRPr="002E797D" w:rsidRDefault="000D5F10" w:rsidP="000D5F10">
      <w:pPr>
        <w:pStyle w:val="Brd"/>
        <w:shd w:val="clear" w:color="auto" w:fill="BDD6EE" w:themeFill="accent1" w:themeFillTint="66"/>
        <w:rPr>
          <w:b/>
        </w:rPr>
      </w:pPr>
      <w:r w:rsidRPr="002E797D">
        <w:rPr>
          <w:b/>
        </w:rPr>
        <w:t>I första hand</w:t>
      </w:r>
    </w:p>
    <w:p w14:paraId="3FA801C8" w14:textId="77777777" w:rsidR="000D5F10" w:rsidRDefault="000D5F10" w:rsidP="000D5F10">
      <w:pPr>
        <w:pStyle w:val="PreparatSubstans"/>
        <w:pBdr>
          <w:between w:val="single" w:sz="4" w:space="1" w:color="auto"/>
        </w:pBdr>
        <w:shd w:val="clear" w:color="auto" w:fill="C6D9F1"/>
      </w:pPr>
      <w:r w:rsidRPr="00C05B9E">
        <w:rPr>
          <w:i/>
        </w:rPr>
        <w:t xml:space="preserve">insulin </w:t>
      </w:r>
      <w:proofErr w:type="spellStart"/>
      <w:r>
        <w:rPr>
          <w:i/>
        </w:rPr>
        <w:t>lispro</w:t>
      </w:r>
      <w:proofErr w:type="spellEnd"/>
      <w:r>
        <w:tab/>
      </w:r>
      <w:r>
        <w:tab/>
        <w:t xml:space="preserve">Insulin </w:t>
      </w:r>
      <w:proofErr w:type="spellStart"/>
      <w:r>
        <w:t>lispro</w:t>
      </w:r>
      <w:proofErr w:type="spellEnd"/>
      <w:r>
        <w:t xml:space="preserve"> Sanofi</w:t>
      </w:r>
    </w:p>
    <w:p w14:paraId="2B592BAD" w14:textId="77777777" w:rsidR="000D5F10" w:rsidRDefault="000D5F10" w:rsidP="000D5F10">
      <w:pPr>
        <w:pStyle w:val="Brd"/>
        <w:shd w:val="clear" w:color="auto" w:fill="BDD6EE" w:themeFill="accent1" w:themeFillTint="66"/>
      </w:pPr>
    </w:p>
    <w:p w14:paraId="16ED5368" w14:textId="77777777" w:rsidR="000D5F10" w:rsidRPr="002E797D" w:rsidRDefault="000D5F10" w:rsidP="000D5F10">
      <w:pPr>
        <w:pStyle w:val="Brd"/>
        <w:shd w:val="clear" w:color="auto" w:fill="BDD6EE" w:themeFill="accent1" w:themeFillTint="66"/>
        <w:rPr>
          <w:b/>
        </w:rPr>
      </w:pPr>
      <w:r w:rsidRPr="002E797D">
        <w:rPr>
          <w:b/>
        </w:rPr>
        <w:t>I andra hand</w:t>
      </w:r>
    </w:p>
    <w:p w14:paraId="29A5822B" w14:textId="77777777" w:rsidR="000D5F10" w:rsidRDefault="000D5F10" w:rsidP="000D5F10">
      <w:pPr>
        <w:pStyle w:val="PreparatSubstans"/>
        <w:pBdr>
          <w:between w:val="single" w:sz="4" w:space="1" w:color="auto"/>
        </w:pBdr>
        <w:shd w:val="clear" w:color="auto" w:fill="C6D9F1"/>
      </w:pPr>
      <w:r w:rsidRPr="00C05B9E">
        <w:rPr>
          <w:i/>
        </w:rPr>
        <w:t xml:space="preserve">insulin </w:t>
      </w:r>
      <w:proofErr w:type="spellStart"/>
      <w:r>
        <w:rPr>
          <w:i/>
        </w:rPr>
        <w:t>aspart</w:t>
      </w:r>
      <w:proofErr w:type="spellEnd"/>
      <w:r>
        <w:tab/>
      </w:r>
      <w:r>
        <w:tab/>
        <w:t>Novorapid</w:t>
      </w:r>
    </w:p>
    <w:p w14:paraId="4D7F66BD" w14:textId="77777777" w:rsidR="000D5F10" w:rsidRPr="00114469" w:rsidRDefault="000D5F10" w:rsidP="000D5F10">
      <w:pPr>
        <w:pStyle w:val="Brd"/>
        <w:shd w:val="clear" w:color="auto" w:fill="BDD6EE" w:themeFill="accent1" w:themeFillTint="66"/>
      </w:pPr>
      <w:r>
        <w:t xml:space="preserve">Inte för </w:t>
      </w:r>
      <w:proofErr w:type="spellStart"/>
      <w:r>
        <w:t>nyinsättning</w:t>
      </w:r>
      <w:proofErr w:type="spellEnd"/>
      <w:r>
        <w:t xml:space="preserve">. </w:t>
      </w:r>
      <w:proofErr w:type="spellStart"/>
      <w:r>
        <w:t>Iterering</w:t>
      </w:r>
      <w:proofErr w:type="spellEnd"/>
      <w:r>
        <w:t xml:space="preserve"> endast när byte till Insulin </w:t>
      </w:r>
      <w:proofErr w:type="spellStart"/>
      <w:r>
        <w:t>lispro</w:t>
      </w:r>
      <w:proofErr w:type="spellEnd"/>
      <w:r>
        <w:t xml:space="preserve"> Sanofi bedöms ogenomförbart.</w:t>
      </w:r>
    </w:p>
    <w:p w14:paraId="2B954690" w14:textId="77777777" w:rsidR="000D5F10" w:rsidRPr="00114469" w:rsidRDefault="000D5F10" w:rsidP="00983283">
      <w:pPr>
        <w:pStyle w:val="Brd"/>
        <w:shd w:val="clear" w:color="auto" w:fill="BDD6EE" w:themeFill="accent1" w:themeFillTint="66"/>
      </w:pPr>
    </w:p>
    <w:p w14:paraId="18C0DD5A" w14:textId="5389FFC9" w:rsidR="000D5F10" w:rsidRDefault="000D5F10" w:rsidP="000D5F10">
      <w:pPr>
        <w:pStyle w:val="Brd"/>
        <w:shd w:val="clear" w:color="auto" w:fill="C6D9F1"/>
      </w:pPr>
    </w:p>
    <w:p w14:paraId="7026A97E" w14:textId="1641410F" w:rsidR="00667C6C" w:rsidRDefault="00667C6C" w:rsidP="000D5F10">
      <w:pPr>
        <w:pStyle w:val="Brd"/>
        <w:shd w:val="clear" w:color="auto" w:fill="C6D9F1"/>
      </w:pPr>
    </w:p>
    <w:p w14:paraId="6069A0B5" w14:textId="77777777" w:rsidR="00667C6C" w:rsidRDefault="00667C6C" w:rsidP="000D5F10">
      <w:pPr>
        <w:pStyle w:val="Brd"/>
        <w:shd w:val="clear" w:color="auto" w:fill="C6D9F1"/>
      </w:pPr>
    </w:p>
    <w:p w14:paraId="39F893C5" w14:textId="77777777" w:rsidR="000D5F10" w:rsidRDefault="000D5F10" w:rsidP="000D5F10">
      <w:pPr>
        <w:pStyle w:val="RubrikVersaler"/>
        <w:shd w:val="clear" w:color="auto" w:fill="C6D9F1"/>
      </w:pPr>
      <w:r>
        <w:t xml:space="preserve">LÅNGVERKANDE INSULINANALOG </w:t>
      </w:r>
    </w:p>
    <w:p w14:paraId="1049D0C0" w14:textId="77777777" w:rsidR="000D5F10" w:rsidRPr="00C05B9E" w:rsidRDefault="000D5F10" w:rsidP="000D5F10">
      <w:pPr>
        <w:pStyle w:val="Brd"/>
        <w:shd w:val="clear" w:color="auto" w:fill="C6D9F1"/>
        <w:rPr>
          <w:b/>
        </w:rPr>
      </w:pPr>
      <w:r w:rsidRPr="00C05B9E">
        <w:rPr>
          <w:b/>
        </w:rPr>
        <w:t>I första hand</w:t>
      </w:r>
    </w:p>
    <w:p w14:paraId="7ADA039A" w14:textId="77777777" w:rsidR="000D5F10" w:rsidRDefault="000D5F10" w:rsidP="000D5F10">
      <w:pPr>
        <w:pStyle w:val="PreparatSubstans"/>
        <w:pBdr>
          <w:between w:val="single" w:sz="4" w:space="1" w:color="auto"/>
        </w:pBdr>
        <w:shd w:val="clear" w:color="auto" w:fill="C6D9F1"/>
      </w:pPr>
      <w:r w:rsidRPr="00983283">
        <w:rPr>
          <w:i/>
        </w:rPr>
        <w:t xml:space="preserve">insulin </w:t>
      </w:r>
      <w:proofErr w:type="spellStart"/>
      <w:r w:rsidRPr="00983283">
        <w:rPr>
          <w:i/>
        </w:rPr>
        <w:t>glargin</w:t>
      </w:r>
      <w:proofErr w:type="spellEnd"/>
      <w:r>
        <w:tab/>
      </w:r>
      <w:r>
        <w:tab/>
      </w:r>
      <w:proofErr w:type="spellStart"/>
      <w:r>
        <w:t>Abasaglar</w:t>
      </w:r>
      <w:proofErr w:type="spellEnd"/>
      <w:r>
        <w:t xml:space="preserve"> </w:t>
      </w:r>
      <w:r w:rsidRPr="005C6526">
        <w:rPr>
          <w:i/>
        </w:rPr>
        <w:t>100 E/ml</w:t>
      </w:r>
    </w:p>
    <w:p w14:paraId="18C93172" w14:textId="053B240C" w:rsidR="000D5F10" w:rsidRDefault="000D5F10" w:rsidP="000D5F10">
      <w:pPr>
        <w:pStyle w:val="Brd"/>
        <w:shd w:val="clear" w:color="auto" w:fill="C6D9F1"/>
      </w:pPr>
    </w:p>
    <w:p w14:paraId="48E29E40" w14:textId="77777777" w:rsidR="003638B0" w:rsidRDefault="003638B0" w:rsidP="000D5F10">
      <w:pPr>
        <w:pStyle w:val="Brd"/>
        <w:shd w:val="clear" w:color="auto" w:fill="C6D9F1"/>
      </w:pPr>
    </w:p>
    <w:p w14:paraId="797A97AF" w14:textId="77777777" w:rsidR="000D5F10" w:rsidRDefault="000D5F10" w:rsidP="000D5F10">
      <w:pPr>
        <w:pStyle w:val="Brd"/>
        <w:shd w:val="clear" w:color="auto" w:fill="C6D9F1"/>
      </w:pPr>
      <w:r>
        <w:lastRenderedPageBreak/>
        <w:t xml:space="preserve">Inte för </w:t>
      </w:r>
      <w:proofErr w:type="spellStart"/>
      <w:r>
        <w:t>nyinsättning</w:t>
      </w:r>
      <w:proofErr w:type="spellEnd"/>
      <w:r>
        <w:t xml:space="preserve">. </w:t>
      </w:r>
      <w:proofErr w:type="spellStart"/>
      <w:r>
        <w:t>I</w:t>
      </w:r>
      <w:r w:rsidRPr="00B9744B">
        <w:t>terering</w:t>
      </w:r>
      <w:proofErr w:type="spellEnd"/>
      <w:r w:rsidRPr="00B9744B">
        <w:t xml:space="preserve"> </w:t>
      </w:r>
      <w:r>
        <w:t xml:space="preserve">endast när </w:t>
      </w:r>
      <w:r w:rsidRPr="00B9744B">
        <w:t xml:space="preserve">byte till </w:t>
      </w:r>
      <w:proofErr w:type="spellStart"/>
      <w:r w:rsidRPr="00B9744B">
        <w:t>Abasaglar</w:t>
      </w:r>
      <w:proofErr w:type="spellEnd"/>
      <w:r w:rsidRPr="00B9744B">
        <w:t xml:space="preserve"> bedöms olämpligt</w:t>
      </w:r>
    </w:p>
    <w:p w14:paraId="6F1A1A65" w14:textId="77777777" w:rsidR="000D5F10" w:rsidRDefault="000D5F10" w:rsidP="000D5F10">
      <w:pPr>
        <w:pStyle w:val="PreparatSubstans"/>
        <w:shd w:val="clear" w:color="auto" w:fill="C6D9F1"/>
      </w:pPr>
      <w:r w:rsidRPr="00C05B9E">
        <w:rPr>
          <w:i/>
        </w:rPr>
        <w:t xml:space="preserve">insulin </w:t>
      </w:r>
      <w:proofErr w:type="spellStart"/>
      <w:r w:rsidRPr="00C05B9E">
        <w:rPr>
          <w:i/>
        </w:rPr>
        <w:t>glargin</w:t>
      </w:r>
      <w:proofErr w:type="spellEnd"/>
      <w:r>
        <w:tab/>
      </w:r>
      <w:r>
        <w:tab/>
      </w:r>
      <w:proofErr w:type="spellStart"/>
      <w:r>
        <w:t>Lantus</w:t>
      </w:r>
      <w:proofErr w:type="spellEnd"/>
      <w:r>
        <w:t xml:space="preserve"> </w:t>
      </w:r>
      <w:r w:rsidRPr="005C6526">
        <w:rPr>
          <w:i/>
        </w:rPr>
        <w:t>100 E/ml</w:t>
      </w:r>
    </w:p>
    <w:p w14:paraId="57737E6A" w14:textId="77777777" w:rsidR="000D5F10" w:rsidRDefault="000D5F10" w:rsidP="000D5F10">
      <w:pPr>
        <w:pStyle w:val="Brd"/>
        <w:shd w:val="clear" w:color="auto" w:fill="C6D9F1"/>
      </w:pPr>
    </w:p>
    <w:p w14:paraId="04C58DBD" w14:textId="77777777" w:rsidR="000D5F10" w:rsidRDefault="000D5F10" w:rsidP="000D5F10">
      <w:pPr>
        <w:pStyle w:val="Brd"/>
        <w:shd w:val="clear" w:color="auto" w:fill="C6D9F1"/>
        <w:rPr>
          <w:b/>
        </w:rPr>
      </w:pPr>
      <w:r w:rsidRPr="00C05B9E">
        <w:rPr>
          <w:b/>
        </w:rPr>
        <w:t>I andra hand</w:t>
      </w:r>
    </w:p>
    <w:p w14:paraId="29DB4E59" w14:textId="77777777" w:rsidR="000D5F10" w:rsidRDefault="000D5F10" w:rsidP="000D5F10">
      <w:pPr>
        <w:pStyle w:val="Brd"/>
        <w:shd w:val="clear" w:color="auto" w:fill="C6D9F1"/>
      </w:pPr>
      <w:r w:rsidRPr="00B9744B">
        <w:t xml:space="preserve">När </w:t>
      </w:r>
      <w:proofErr w:type="spellStart"/>
      <w:r w:rsidRPr="00B9744B">
        <w:t>endos</w:t>
      </w:r>
      <w:proofErr w:type="spellEnd"/>
      <w:r w:rsidRPr="00B9744B">
        <w:t xml:space="preserve"> av </w:t>
      </w:r>
      <w:proofErr w:type="spellStart"/>
      <w:r w:rsidRPr="00B9744B">
        <w:t>Abasaglar</w:t>
      </w:r>
      <w:proofErr w:type="spellEnd"/>
      <w:r w:rsidRPr="00B9744B">
        <w:t xml:space="preserve"> eller </w:t>
      </w:r>
      <w:proofErr w:type="spellStart"/>
      <w:r w:rsidRPr="00B9744B">
        <w:t>Lantus</w:t>
      </w:r>
      <w:proofErr w:type="spellEnd"/>
      <w:r w:rsidRPr="00B9744B">
        <w:t xml:space="preserve"> inte täcker dygnsbehovet av basinsulin</w:t>
      </w:r>
    </w:p>
    <w:p w14:paraId="5D597922" w14:textId="77777777" w:rsidR="000D5F10" w:rsidRPr="002F6650" w:rsidRDefault="000D5F10" w:rsidP="000D5F10">
      <w:pPr>
        <w:pStyle w:val="PreparatSubstans"/>
        <w:shd w:val="clear" w:color="auto" w:fill="C6D9F1"/>
      </w:pPr>
      <w:r w:rsidRPr="002F6650">
        <w:rPr>
          <w:i/>
        </w:rPr>
        <w:t xml:space="preserve">insulin </w:t>
      </w:r>
      <w:proofErr w:type="spellStart"/>
      <w:r w:rsidRPr="002F6650">
        <w:rPr>
          <w:i/>
        </w:rPr>
        <w:t>glargin</w:t>
      </w:r>
      <w:proofErr w:type="spellEnd"/>
      <w:r w:rsidRPr="002F6650">
        <w:tab/>
      </w:r>
      <w:r w:rsidRPr="002F6650">
        <w:tab/>
      </w:r>
      <w:proofErr w:type="spellStart"/>
      <w:r w:rsidRPr="002F6650">
        <w:t>Toujeo</w:t>
      </w:r>
      <w:proofErr w:type="spellEnd"/>
      <w:r w:rsidRPr="002F6650">
        <w:t xml:space="preserve"> </w:t>
      </w:r>
      <w:r w:rsidRPr="002F6650">
        <w:rPr>
          <w:i/>
        </w:rPr>
        <w:t>300 E/ml</w:t>
      </w:r>
    </w:p>
    <w:p w14:paraId="4C88EE29" w14:textId="77777777" w:rsidR="000D5F10" w:rsidRPr="002F6650" w:rsidRDefault="000D5F10" w:rsidP="000D5F10">
      <w:pPr>
        <w:pStyle w:val="Brd"/>
        <w:shd w:val="clear" w:color="auto" w:fill="C6D9F1"/>
      </w:pPr>
    </w:p>
    <w:p w14:paraId="3C256872" w14:textId="77777777" w:rsidR="000D5F10" w:rsidRPr="002F6650" w:rsidRDefault="000D5F10" w:rsidP="000D5F10">
      <w:pPr>
        <w:pStyle w:val="Brd"/>
      </w:pPr>
    </w:p>
    <w:p w14:paraId="0224B72F" w14:textId="77777777" w:rsidR="000D5F10" w:rsidRDefault="000D5F10" w:rsidP="000D5F10">
      <w:pPr>
        <w:pStyle w:val="Heading3"/>
      </w:pPr>
      <w:r w:rsidRPr="00B9744B">
        <w:t>Svår hypoglykemi/insulinkoma</w:t>
      </w:r>
    </w:p>
    <w:p w14:paraId="55942A6A" w14:textId="77777777" w:rsidR="000D5F10" w:rsidRDefault="000D5F10" w:rsidP="000D5F10">
      <w:pPr>
        <w:pStyle w:val="PreparatSubstans"/>
      </w:pPr>
      <w:proofErr w:type="spellStart"/>
      <w:r w:rsidRPr="00C05B9E">
        <w:rPr>
          <w:i/>
        </w:rPr>
        <w:t>glukagon</w:t>
      </w:r>
      <w:proofErr w:type="spellEnd"/>
      <w:r>
        <w:tab/>
      </w:r>
      <w:r>
        <w:tab/>
      </w:r>
      <w:proofErr w:type="spellStart"/>
      <w:r>
        <w:t>Glucagon</w:t>
      </w:r>
      <w:proofErr w:type="spellEnd"/>
      <w:r>
        <w:t xml:space="preserve"> Novo Nordisk</w:t>
      </w:r>
    </w:p>
    <w:p w14:paraId="302C0206" w14:textId="77777777" w:rsidR="000D5F10" w:rsidRDefault="000D5F10" w:rsidP="000D5F10">
      <w:pPr>
        <w:pStyle w:val="Brd"/>
      </w:pPr>
    </w:p>
    <w:p w14:paraId="23565EAC" w14:textId="5FD31115" w:rsidR="000D5F10" w:rsidRDefault="000D5F10" w:rsidP="000D5F10">
      <w:pPr>
        <w:pStyle w:val="Brd"/>
      </w:pPr>
      <w:r w:rsidRPr="00B9744B">
        <w:t xml:space="preserve">Hypoglykemi vid behandling med </w:t>
      </w:r>
      <w:proofErr w:type="spellStart"/>
      <w:r w:rsidRPr="00B9744B">
        <w:t>glibenklamid</w:t>
      </w:r>
      <w:proofErr w:type="spellEnd"/>
      <w:r w:rsidRPr="00B9744B">
        <w:t xml:space="preserve">, </w:t>
      </w:r>
      <w:proofErr w:type="spellStart"/>
      <w:r w:rsidRPr="00B9744B">
        <w:t>glimepirid</w:t>
      </w:r>
      <w:proofErr w:type="spellEnd"/>
      <w:r w:rsidRPr="00B9744B">
        <w:t xml:space="preserve"> och andra </w:t>
      </w:r>
      <w:proofErr w:type="spellStart"/>
      <w:r w:rsidRPr="00B9744B">
        <w:t>sulfonylureapreparat</w:t>
      </w:r>
      <w:proofErr w:type="spellEnd"/>
      <w:r w:rsidRPr="00B9744B">
        <w:t xml:space="preserve"> kan bli allvarlig och långvarig. Tillståndet ska föranleda inläggning.</w:t>
      </w:r>
    </w:p>
    <w:p w14:paraId="437AB2B1" w14:textId="77777777" w:rsidR="000D5F10" w:rsidRDefault="000D5F10" w:rsidP="000D5F10">
      <w:pPr>
        <w:pStyle w:val="Brd"/>
      </w:pPr>
    </w:p>
    <w:p w14:paraId="552611B5" w14:textId="77777777" w:rsidR="000D5F10" w:rsidRDefault="000D5F10" w:rsidP="000D5F10">
      <w:pPr>
        <w:pStyle w:val="Heading2"/>
      </w:pPr>
      <w:proofErr w:type="spellStart"/>
      <w:r w:rsidRPr="00B9744B">
        <w:t>Tyreoideasjukdomar</w:t>
      </w:r>
      <w:proofErr w:type="spellEnd"/>
    </w:p>
    <w:p w14:paraId="30822BB0" w14:textId="77777777" w:rsidR="000D5F10" w:rsidRDefault="000D5F10" w:rsidP="000D5F10">
      <w:pPr>
        <w:pStyle w:val="Brd"/>
      </w:pPr>
      <w:r w:rsidRPr="00B9744B">
        <w:t xml:space="preserve">För diagnostik och behandling av </w:t>
      </w:r>
      <w:proofErr w:type="spellStart"/>
      <w:r w:rsidRPr="00B9744B">
        <w:t>tyreoideasjukdomar</w:t>
      </w:r>
      <w:proofErr w:type="spellEnd"/>
      <w:r w:rsidRPr="00B9744B">
        <w:t>, se www.viss.nu.</w:t>
      </w:r>
    </w:p>
    <w:p w14:paraId="0CD2DE1A" w14:textId="77777777" w:rsidR="000D5F10" w:rsidRDefault="000D5F10" w:rsidP="000D5F10">
      <w:pPr>
        <w:pStyle w:val="Brd"/>
      </w:pPr>
    </w:p>
    <w:p w14:paraId="109F32C9" w14:textId="77777777" w:rsidR="000D5F10" w:rsidRDefault="000D5F10" w:rsidP="000D5F10">
      <w:pPr>
        <w:pStyle w:val="RubrikVersaler"/>
      </w:pPr>
      <w:r w:rsidRPr="00B9744B">
        <w:t>TYREOIDEAHORMON</w:t>
      </w:r>
    </w:p>
    <w:p w14:paraId="466C0A5B" w14:textId="77777777" w:rsidR="000D5F10" w:rsidRDefault="000D5F10" w:rsidP="000D5F10">
      <w:pPr>
        <w:pStyle w:val="PreparatSubstans"/>
      </w:pPr>
      <w:proofErr w:type="spellStart"/>
      <w:r w:rsidRPr="00A5325D">
        <w:rPr>
          <w:i/>
        </w:rPr>
        <w:t>levotyroxin</w:t>
      </w:r>
      <w:proofErr w:type="spellEnd"/>
      <w:r>
        <w:tab/>
      </w:r>
      <w:r>
        <w:tab/>
      </w:r>
      <w:proofErr w:type="spellStart"/>
      <w:r>
        <w:t>Levaxin</w:t>
      </w:r>
      <w:proofErr w:type="spellEnd"/>
    </w:p>
    <w:p w14:paraId="39D62DE2" w14:textId="77777777" w:rsidR="000D5F10" w:rsidRDefault="000D5F10" w:rsidP="000D5F10">
      <w:pPr>
        <w:pStyle w:val="Brd"/>
      </w:pPr>
    </w:p>
    <w:p w14:paraId="68AB155C" w14:textId="77777777" w:rsidR="000D5F10" w:rsidRDefault="000D5F10" w:rsidP="000D5F10">
      <w:pPr>
        <w:pStyle w:val="Brd"/>
        <w:shd w:val="clear" w:color="auto" w:fill="C6D9F1"/>
      </w:pPr>
      <w:r>
        <w:t>Specialiserad vård</w:t>
      </w:r>
    </w:p>
    <w:p w14:paraId="065F5799" w14:textId="77777777" w:rsidR="000D5F10" w:rsidRDefault="000D5F10" w:rsidP="000D5F10">
      <w:pPr>
        <w:pStyle w:val="Brd"/>
        <w:shd w:val="clear" w:color="auto" w:fill="C6D9F1"/>
      </w:pPr>
    </w:p>
    <w:p w14:paraId="12B02EA6" w14:textId="77777777" w:rsidR="000D5F10" w:rsidRDefault="000D5F10" w:rsidP="000D5F10">
      <w:pPr>
        <w:pStyle w:val="RubrikVersaler"/>
        <w:shd w:val="clear" w:color="auto" w:fill="C6D9F1"/>
      </w:pPr>
      <w:r>
        <w:t>TYREOSTATIKA</w:t>
      </w:r>
    </w:p>
    <w:p w14:paraId="0BFA5446" w14:textId="77777777" w:rsidR="000D5F10" w:rsidRDefault="000D5F10" w:rsidP="000D5F10">
      <w:pPr>
        <w:pStyle w:val="Brd"/>
        <w:shd w:val="clear" w:color="auto" w:fill="C6D9F1"/>
      </w:pPr>
      <w:r w:rsidRPr="00B9744B">
        <w:t xml:space="preserve">Kan orsaka </w:t>
      </w:r>
      <w:proofErr w:type="spellStart"/>
      <w:r w:rsidRPr="00B9744B">
        <w:t>neutropeni</w:t>
      </w:r>
      <w:proofErr w:type="spellEnd"/>
      <w:r w:rsidRPr="00B9744B">
        <w:t xml:space="preserve"> och allvarlig leverskada. Vid feber/infektion, kontrollera neutrofila granulocyter akut. Följ leverenzymer regelbundet, särskilt vid behandling med </w:t>
      </w:r>
      <w:proofErr w:type="spellStart"/>
      <w:r w:rsidRPr="00B9744B">
        <w:t>propyltiouracil</w:t>
      </w:r>
      <w:proofErr w:type="spellEnd"/>
      <w:r w:rsidRPr="00B9744B">
        <w:t>.</w:t>
      </w:r>
    </w:p>
    <w:p w14:paraId="1D7FBD3A" w14:textId="14F8D745" w:rsidR="000D5F10" w:rsidRDefault="000D5F10" w:rsidP="000D5F10">
      <w:pPr>
        <w:pStyle w:val="PreparatSubstans"/>
        <w:shd w:val="clear" w:color="auto" w:fill="C6D9F1"/>
      </w:pPr>
      <w:proofErr w:type="spellStart"/>
      <w:r w:rsidRPr="00A5325D">
        <w:rPr>
          <w:i/>
        </w:rPr>
        <w:t>tiamazol</w:t>
      </w:r>
      <w:proofErr w:type="spellEnd"/>
      <w:r>
        <w:tab/>
      </w:r>
      <w:r>
        <w:tab/>
      </w:r>
      <w:proofErr w:type="spellStart"/>
      <w:ins w:id="40" w:author="Susanne Elfving" w:date="2018-11-19T13:32:00Z">
        <w:r w:rsidR="00270BE2" w:rsidRPr="009E4B14">
          <w:rPr>
            <w:highlight w:val="yellow"/>
          </w:rPr>
          <w:t>Thiamazole</w:t>
        </w:r>
        <w:proofErr w:type="spellEnd"/>
        <w:r w:rsidR="00270BE2" w:rsidRPr="009E4B14">
          <w:rPr>
            <w:highlight w:val="yellow"/>
          </w:rPr>
          <w:t xml:space="preserve"> </w:t>
        </w:r>
        <w:proofErr w:type="spellStart"/>
        <w:r w:rsidR="00270BE2" w:rsidRPr="009E4B14">
          <w:rPr>
            <w:highlight w:val="yellow"/>
          </w:rPr>
          <w:t>Uni-Pharma</w:t>
        </w:r>
        <w:proofErr w:type="spellEnd"/>
        <w:r w:rsidR="00270BE2" w:rsidRPr="009E4B14">
          <w:rPr>
            <w:highlight w:val="yellow"/>
          </w:rPr>
          <w:t>,</w:t>
        </w:r>
        <w:r w:rsidR="00270BE2">
          <w:t xml:space="preserve"> </w:t>
        </w:r>
      </w:ins>
      <w:proofErr w:type="spellStart"/>
      <w:r>
        <w:t>Thacapzol</w:t>
      </w:r>
      <w:proofErr w:type="spellEnd"/>
    </w:p>
    <w:p w14:paraId="488B0B99" w14:textId="77777777" w:rsidR="000D5F10" w:rsidRDefault="000D5F10" w:rsidP="000D5F10">
      <w:pPr>
        <w:pStyle w:val="Brd"/>
        <w:shd w:val="clear" w:color="auto" w:fill="C6D9F1"/>
      </w:pPr>
    </w:p>
    <w:p w14:paraId="1948C8E5" w14:textId="77777777" w:rsidR="000D5F10" w:rsidRDefault="000D5F10" w:rsidP="000D5F10">
      <w:pPr>
        <w:pStyle w:val="Brd"/>
        <w:shd w:val="clear" w:color="auto" w:fill="C6D9F1"/>
      </w:pPr>
      <w:r w:rsidRPr="00B9744B">
        <w:t xml:space="preserve">Vid intolerans mot </w:t>
      </w:r>
      <w:proofErr w:type="spellStart"/>
      <w:r w:rsidRPr="00B9744B">
        <w:t>tiamazol</w:t>
      </w:r>
      <w:proofErr w:type="spellEnd"/>
    </w:p>
    <w:p w14:paraId="184FCAA4" w14:textId="77777777" w:rsidR="000D5F10" w:rsidRDefault="000D5F10" w:rsidP="000D5F10">
      <w:pPr>
        <w:pStyle w:val="PreparatSubstans"/>
        <w:shd w:val="clear" w:color="auto" w:fill="C6D9F1"/>
      </w:pPr>
      <w:proofErr w:type="spellStart"/>
      <w:r w:rsidRPr="00B9744B">
        <w:rPr>
          <w:i/>
        </w:rPr>
        <w:t>propyltiouracil</w:t>
      </w:r>
      <w:proofErr w:type="spellEnd"/>
      <w:r>
        <w:tab/>
      </w:r>
      <w:r>
        <w:tab/>
      </w:r>
      <w:proofErr w:type="spellStart"/>
      <w:r>
        <w:t>Tiotil</w:t>
      </w:r>
      <w:proofErr w:type="spellEnd"/>
    </w:p>
    <w:p w14:paraId="481DBA10" w14:textId="77777777" w:rsidR="000D5F10" w:rsidRDefault="000D5F10" w:rsidP="000D5F10">
      <w:pPr>
        <w:pStyle w:val="Brd"/>
      </w:pPr>
    </w:p>
    <w:p w14:paraId="3777D267" w14:textId="77777777" w:rsidR="000D5F10" w:rsidRDefault="000D5F10" w:rsidP="000D5F10">
      <w:pPr>
        <w:pStyle w:val="Heading2"/>
      </w:pPr>
      <w:r>
        <w:t>D-vitaminbrist</w:t>
      </w:r>
    </w:p>
    <w:p w14:paraId="0ACF840D" w14:textId="77777777" w:rsidR="000D5F10" w:rsidRDefault="000D5F10" w:rsidP="000D5F10">
      <w:pPr>
        <w:pStyle w:val="Brd"/>
      </w:pPr>
      <w:r w:rsidRPr="00B9744B">
        <w:t xml:space="preserve">D-vitaminbrist (S-25-OH-vitamin D &lt;25 </w:t>
      </w:r>
      <w:proofErr w:type="spellStart"/>
      <w:r w:rsidRPr="00B9744B">
        <w:t>nmol</w:t>
      </w:r>
      <w:proofErr w:type="spellEnd"/>
      <w:r w:rsidRPr="00B9744B">
        <w:t>/l) är globalt ett stort problem, men det är oklart hur omfattande problemet är i Sverige. Riskfaktorer är bristande solexponering, täckande klädsel, mörk hud, hög ålder och malabsorption.</w:t>
      </w:r>
    </w:p>
    <w:p w14:paraId="560996E7" w14:textId="77777777" w:rsidR="000D5F10" w:rsidRDefault="000D5F10" w:rsidP="000D5F10">
      <w:pPr>
        <w:pStyle w:val="Brd"/>
      </w:pPr>
    </w:p>
    <w:p w14:paraId="48EEEDE4" w14:textId="77777777" w:rsidR="000D5F10" w:rsidRDefault="000D5F10" w:rsidP="000D5F10">
      <w:pPr>
        <w:pStyle w:val="Brd"/>
      </w:pPr>
      <w:r w:rsidRPr="00A5325D">
        <w:rPr>
          <w:b/>
        </w:rPr>
        <w:t>D-vitaminbrist</w:t>
      </w:r>
      <w:r>
        <w:t>; www.viss.nu</w:t>
      </w:r>
    </w:p>
    <w:p w14:paraId="112912BB" w14:textId="77777777" w:rsidR="000D5F10" w:rsidRDefault="000D5F10" w:rsidP="000D5F10">
      <w:pPr>
        <w:pStyle w:val="Brd"/>
      </w:pPr>
    </w:p>
    <w:p w14:paraId="6FC04DAC" w14:textId="77777777" w:rsidR="000D5F10" w:rsidRDefault="000D5F10" w:rsidP="000D5F10">
      <w:pPr>
        <w:pStyle w:val="RubrikVersaler"/>
      </w:pPr>
      <w:r>
        <w:t>D-VITAMIN</w:t>
      </w:r>
    </w:p>
    <w:p w14:paraId="3F70B319" w14:textId="77777777" w:rsidR="000D5F10" w:rsidRPr="00CB2EA1" w:rsidRDefault="000D5F10" w:rsidP="00DE7C0A">
      <w:pPr>
        <w:pStyle w:val="PreparatSubstans"/>
        <w:pBdr>
          <w:bottom w:val="none" w:sz="0" w:space="0" w:color="auto"/>
        </w:pBdr>
      </w:pPr>
      <w:proofErr w:type="spellStart"/>
      <w:r w:rsidRPr="00A5325D">
        <w:rPr>
          <w:i/>
        </w:rPr>
        <w:t>kolekalciferol</w:t>
      </w:r>
      <w:proofErr w:type="spellEnd"/>
      <w:r>
        <w:tab/>
      </w:r>
      <w:r>
        <w:tab/>
      </w:r>
      <w:proofErr w:type="spellStart"/>
      <w:r w:rsidRPr="009E4B14">
        <w:t>Benferol</w:t>
      </w:r>
      <w:proofErr w:type="spellEnd"/>
      <w:r w:rsidRPr="009E4B14">
        <w:t xml:space="preserve"> </w:t>
      </w:r>
      <w:r w:rsidRPr="009E4B14">
        <w:rPr>
          <w:i/>
        </w:rPr>
        <w:t>800 IE /dygn</w:t>
      </w:r>
    </w:p>
    <w:p w14:paraId="6193AA69" w14:textId="77777777" w:rsidR="000D5F10" w:rsidRPr="00CB2EA1" w:rsidRDefault="000D5F10" w:rsidP="00DE7C0A">
      <w:pPr>
        <w:pStyle w:val="PreparatSubstans"/>
      </w:pPr>
      <w:proofErr w:type="spellStart"/>
      <w:r w:rsidRPr="00DE7C0A">
        <w:rPr>
          <w:i/>
        </w:rPr>
        <w:t>kolekalciferol</w:t>
      </w:r>
      <w:proofErr w:type="spellEnd"/>
      <w:r w:rsidRPr="00CB2EA1">
        <w:tab/>
      </w:r>
      <w:r>
        <w:tab/>
      </w:r>
      <w:proofErr w:type="spellStart"/>
      <w:r>
        <w:t>Divisun</w:t>
      </w:r>
      <w:proofErr w:type="spellEnd"/>
      <w:r>
        <w:t xml:space="preserve"> </w:t>
      </w:r>
      <w:r w:rsidRPr="00DE7C0A">
        <w:rPr>
          <w:i/>
        </w:rPr>
        <w:t>2000</w:t>
      </w:r>
      <w:r>
        <w:rPr>
          <w:i/>
        </w:rPr>
        <w:t xml:space="preserve"> I</w:t>
      </w:r>
      <w:r w:rsidRPr="00DE7C0A">
        <w:rPr>
          <w:i/>
        </w:rPr>
        <w:t>E</w:t>
      </w:r>
      <w:r>
        <w:rPr>
          <w:i/>
        </w:rPr>
        <w:t xml:space="preserve"> /dygn</w:t>
      </w:r>
    </w:p>
    <w:p w14:paraId="78FD604C" w14:textId="77777777" w:rsidR="000D5F10" w:rsidRDefault="000D5F10" w:rsidP="000D5F10">
      <w:pPr>
        <w:pStyle w:val="Brd"/>
      </w:pPr>
    </w:p>
    <w:p w14:paraId="2B6441DD" w14:textId="77777777" w:rsidR="000D5F10" w:rsidRDefault="000D5F10" w:rsidP="000D5F10">
      <w:pPr>
        <w:pStyle w:val="Brd"/>
      </w:pPr>
      <w:r>
        <w:t>Vid samtidigt lågt kalciumintag</w:t>
      </w:r>
    </w:p>
    <w:p w14:paraId="403F97AC" w14:textId="77777777" w:rsidR="000D5F10" w:rsidRDefault="000D5F10" w:rsidP="000D5F10">
      <w:pPr>
        <w:pStyle w:val="PreparatSubstans"/>
      </w:pPr>
      <w:r w:rsidRPr="00A5325D">
        <w:rPr>
          <w:i/>
        </w:rPr>
        <w:t>kalciumkarbonat</w:t>
      </w:r>
      <w:r>
        <w:tab/>
      </w:r>
      <w:r>
        <w:tab/>
      </w:r>
      <w:proofErr w:type="spellStart"/>
      <w:r>
        <w:t>Kalcipos</w:t>
      </w:r>
      <w:proofErr w:type="spellEnd"/>
      <w:r>
        <w:t xml:space="preserve">-D forte </w:t>
      </w:r>
      <w:r w:rsidRPr="00A5325D">
        <w:rPr>
          <w:i/>
        </w:rPr>
        <w:t>tablett</w:t>
      </w:r>
    </w:p>
    <w:p w14:paraId="62AA79E6" w14:textId="77777777" w:rsidR="000D5F10" w:rsidRPr="00A5325D" w:rsidRDefault="000D5F10" w:rsidP="000D5F10">
      <w:pPr>
        <w:pStyle w:val="PreparatSubstans"/>
      </w:pPr>
      <w:r>
        <w:t xml:space="preserve">+ </w:t>
      </w:r>
      <w:proofErr w:type="spellStart"/>
      <w:r w:rsidRPr="00A5325D">
        <w:rPr>
          <w:i/>
        </w:rPr>
        <w:t>kolekalciferol</w:t>
      </w:r>
      <w:proofErr w:type="spellEnd"/>
      <w:r>
        <w:tab/>
      </w:r>
      <w:r w:rsidRPr="00C17F8B">
        <w:rPr>
          <w:rFonts w:ascii="Wingdings" w:hAnsi="Wingdings"/>
        </w:rPr>
        <w:t></w:t>
      </w:r>
      <w:r>
        <w:tab/>
      </w:r>
      <w:r w:rsidRPr="00A5325D">
        <w:t xml:space="preserve">Calcichew-D3 Citron, </w:t>
      </w:r>
      <w:proofErr w:type="spellStart"/>
      <w:r w:rsidRPr="00A5325D">
        <w:t>Kalcipos</w:t>
      </w:r>
      <w:proofErr w:type="spellEnd"/>
      <w:r w:rsidRPr="00A5325D">
        <w:t xml:space="preserve">-D forte, </w:t>
      </w:r>
    </w:p>
    <w:p w14:paraId="41135348" w14:textId="77777777" w:rsidR="000D5F10" w:rsidRDefault="000D5F10" w:rsidP="000D5F10">
      <w:pPr>
        <w:pStyle w:val="PreparatSubstans"/>
      </w:pPr>
      <w:r>
        <w:tab/>
      </w:r>
      <w:r>
        <w:tab/>
      </w:r>
      <w:proofErr w:type="spellStart"/>
      <w:r>
        <w:t>Recikalc</w:t>
      </w:r>
      <w:proofErr w:type="spellEnd"/>
      <w:r>
        <w:t xml:space="preserve">-D Forte </w:t>
      </w:r>
      <w:r w:rsidRPr="00A5325D">
        <w:rPr>
          <w:i/>
        </w:rPr>
        <w:t>tuggtablett</w:t>
      </w:r>
    </w:p>
    <w:p w14:paraId="1D6ECC1F" w14:textId="4F472BCD" w:rsidR="000D5F10" w:rsidRDefault="000D5F10" w:rsidP="000D5F10">
      <w:pPr>
        <w:pStyle w:val="Brd"/>
      </w:pPr>
    </w:p>
    <w:p w14:paraId="78682E76" w14:textId="4FCB60A6" w:rsidR="00667C6C" w:rsidRDefault="00667C6C" w:rsidP="000D5F10">
      <w:pPr>
        <w:pStyle w:val="Brd"/>
      </w:pPr>
    </w:p>
    <w:p w14:paraId="48479CD7" w14:textId="20AC1CDF" w:rsidR="00667C6C" w:rsidRDefault="00667C6C" w:rsidP="000D5F10">
      <w:pPr>
        <w:pStyle w:val="Brd"/>
      </w:pPr>
    </w:p>
    <w:p w14:paraId="05DC5AFA" w14:textId="719AD2A1" w:rsidR="009E4B14" w:rsidRDefault="009E4B14" w:rsidP="000D5F10">
      <w:pPr>
        <w:pStyle w:val="Brd"/>
      </w:pPr>
    </w:p>
    <w:p w14:paraId="5B8F51F7" w14:textId="244844BA" w:rsidR="009E4B14" w:rsidRDefault="009E4B14" w:rsidP="000D5F10">
      <w:pPr>
        <w:pStyle w:val="Brd"/>
      </w:pPr>
    </w:p>
    <w:p w14:paraId="03815ECD" w14:textId="151EA00A" w:rsidR="009E4B14" w:rsidRDefault="009E4B14" w:rsidP="000D5F10">
      <w:pPr>
        <w:pStyle w:val="Brd"/>
      </w:pPr>
    </w:p>
    <w:p w14:paraId="52EE50A3" w14:textId="77777777" w:rsidR="009E4B14" w:rsidRDefault="009E4B14" w:rsidP="000D5F10">
      <w:pPr>
        <w:pStyle w:val="Brd"/>
      </w:pPr>
    </w:p>
    <w:p w14:paraId="2F5BC8FD" w14:textId="6F3A6DB2" w:rsidR="00667C6C" w:rsidRDefault="00667C6C" w:rsidP="000D5F10">
      <w:pPr>
        <w:pStyle w:val="Brd"/>
      </w:pPr>
    </w:p>
    <w:p w14:paraId="2F8F3310" w14:textId="77777777" w:rsidR="00667C6C" w:rsidRDefault="00667C6C" w:rsidP="000D5F10">
      <w:pPr>
        <w:pStyle w:val="Brd"/>
      </w:pPr>
    </w:p>
    <w:p w14:paraId="4AE4C098" w14:textId="77777777" w:rsidR="00312C18" w:rsidRDefault="00312C18" w:rsidP="00312C18">
      <w:pPr>
        <w:pStyle w:val="Heading1"/>
      </w:pPr>
      <w:bookmarkStart w:id="41" w:name="_Toc497391318"/>
      <w:bookmarkStart w:id="42" w:name="_Toc17291680"/>
      <w:bookmarkEnd w:id="38"/>
      <w:r>
        <w:lastRenderedPageBreak/>
        <w:t>Onkologi</w:t>
      </w:r>
      <w:bookmarkEnd w:id="41"/>
      <w:bookmarkEnd w:id="42"/>
    </w:p>
    <w:p w14:paraId="44BD699A" w14:textId="77777777" w:rsidR="00312C18" w:rsidRDefault="00312C18" w:rsidP="00312C18">
      <w:pPr>
        <w:pStyle w:val="Brd"/>
        <w:rPr>
          <w:b/>
        </w:rPr>
      </w:pPr>
    </w:p>
    <w:p w14:paraId="3188FF61" w14:textId="77777777" w:rsidR="00312C18" w:rsidRPr="00831183" w:rsidRDefault="00312C18" w:rsidP="00312C18">
      <w:pPr>
        <w:pStyle w:val="Brd"/>
        <w:rPr>
          <w:b/>
        </w:rPr>
      </w:pPr>
      <w:r w:rsidRPr="00831183">
        <w:rPr>
          <w:b/>
        </w:rPr>
        <w:t>Hälsosamma levnadsvanor</w:t>
      </w:r>
    </w:p>
    <w:p w14:paraId="6FB9FC2F" w14:textId="77777777" w:rsidR="00312C18" w:rsidRDefault="00312C18" w:rsidP="00312C18">
      <w:pPr>
        <w:pStyle w:val="Brd"/>
      </w:pPr>
      <w:r w:rsidRPr="00094F43">
        <w:t>Viktiga levnadsvanor för prevention av cancer:</w:t>
      </w:r>
    </w:p>
    <w:p w14:paraId="4D0C9002" w14:textId="77777777" w:rsidR="00312C18" w:rsidRDefault="00312C18" w:rsidP="00312C18">
      <w:pPr>
        <w:pStyle w:val="Brd"/>
        <w:numPr>
          <w:ilvl w:val="0"/>
          <w:numId w:val="31"/>
        </w:numPr>
      </w:pPr>
      <w:r>
        <w:t xml:space="preserve">Rekommendera rökstopp och erbjud stödjande insatser. Läs om </w:t>
      </w:r>
      <w:r w:rsidRPr="00094F43">
        <w:rPr>
          <w:b/>
        </w:rPr>
        <w:t>Nikotinberoende</w:t>
      </w:r>
      <w:r>
        <w:t xml:space="preserve"> på sid xx.</w:t>
      </w:r>
    </w:p>
    <w:p w14:paraId="75FD7D28" w14:textId="77777777" w:rsidR="00312C18" w:rsidRDefault="00312C18" w:rsidP="00312C18">
      <w:pPr>
        <w:pStyle w:val="Brd"/>
        <w:numPr>
          <w:ilvl w:val="0"/>
          <w:numId w:val="31"/>
        </w:numPr>
      </w:pPr>
      <w:r>
        <w:t>Undvik övervikt.</w:t>
      </w:r>
    </w:p>
    <w:p w14:paraId="18B75EF8" w14:textId="77777777" w:rsidR="00312C18" w:rsidRDefault="00312C18" w:rsidP="00312C18">
      <w:pPr>
        <w:pStyle w:val="Brd"/>
        <w:numPr>
          <w:ilvl w:val="0"/>
          <w:numId w:val="31"/>
        </w:numPr>
      </w:pPr>
      <w:r>
        <w:t xml:space="preserve">Väl sammansatt kost. Råd om hälsosamma matvanor ska följa de </w:t>
      </w:r>
    </w:p>
    <w:p w14:paraId="4DC31840" w14:textId="77777777" w:rsidR="00312C18" w:rsidRDefault="00312C18" w:rsidP="00E30BDD">
      <w:pPr>
        <w:pStyle w:val="Brd"/>
        <w:ind w:left="720"/>
      </w:pPr>
      <w:r>
        <w:t>Nordiska näringsrekommendationerna (NNR 2012).</w:t>
      </w:r>
    </w:p>
    <w:p w14:paraId="50862604" w14:textId="77777777" w:rsidR="00312C18" w:rsidRDefault="00312C18" w:rsidP="00312C18">
      <w:pPr>
        <w:pStyle w:val="Brd"/>
        <w:numPr>
          <w:ilvl w:val="0"/>
          <w:numId w:val="31"/>
        </w:numPr>
      </w:pPr>
      <w:r>
        <w:t xml:space="preserve">Vid riskbruk av alkohol, erbjud rådgivande samtal. </w:t>
      </w:r>
    </w:p>
    <w:p w14:paraId="456D4E54" w14:textId="77777777" w:rsidR="00312C18" w:rsidRDefault="00312C18" w:rsidP="00312C18">
      <w:pPr>
        <w:pStyle w:val="Brd"/>
        <w:numPr>
          <w:ilvl w:val="0"/>
          <w:numId w:val="31"/>
        </w:numPr>
      </w:pPr>
      <w:r>
        <w:t>Undvik exponering för starkt solljus.</w:t>
      </w:r>
    </w:p>
    <w:p w14:paraId="0D62D56B" w14:textId="77777777" w:rsidR="00312C18" w:rsidRDefault="00312C18" w:rsidP="00312C18">
      <w:pPr>
        <w:pStyle w:val="Brd"/>
        <w:numPr>
          <w:ilvl w:val="0"/>
          <w:numId w:val="31"/>
        </w:numPr>
      </w:pPr>
      <w:r>
        <w:t>Regelbunden fysisk aktivitet.</w:t>
      </w:r>
    </w:p>
    <w:p w14:paraId="23A228BD" w14:textId="77777777" w:rsidR="00312C18" w:rsidRDefault="00312C18" w:rsidP="00312C18">
      <w:pPr>
        <w:pStyle w:val="Brd"/>
      </w:pPr>
    </w:p>
    <w:p w14:paraId="1F019D59" w14:textId="77777777" w:rsidR="00312C18" w:rsidRDefault="00312C18" w:rsidP="00312C18">
      <w:pPr>
        <w:pStyle w:val="Brd"/>
        <w:shd w:val="clear" w:color="auto" w:fill="D5DCE4" w:themeFill="text2" w:themeFillTint="33"/>
      </w:pPr>
      <w:r>
        <w:t>Specialiserad vård</w:t>
      </w:r>
    </w:p>
    <w:p w14:paraId="1BFE2C23" w14:textId="77777777" w:rsidR="00312C18" w:rsidRDefault="00312C18" w:rsidP="00312C18">
      <w:pPr>
        <w:pStyle w:val="Brd"/>
        <w:shd w:val="clear" w:color="auto" w:fill="D5DCE4" w:themeFill="text2" w:themeFillTint="33"/>
      </w:pPr>
    </w:p>
    <w:p w14:paraId="00EFF52A" w14:textId="659E590C" w:rsidR="00312C18" w:rsidRDefault="00312C18">
      <w:pPr>
        <w:pStyle w:val="Brd"/>
        <w:shd w:val="clear" w:color="auto" w:fill="D5DCE4" w:themeFill="text2" w:themeFillTint="33"/>
      </w:pPr>
      <w:r>
        <w:t>Det finns nationella och/eller regionala vårdprogram för de flesta tumörgrupperna. Dessutom utfärdas rekommendationer kring nya läkemedel fortlöpande; www.janusinfo.se.</w:t>
      </w:r>
    </w:p>
    <w:p w14:paraId="109CF373" w14:textId="77777777" w:rsidR="00312C18" w:rsidRDefault="00312C18" w:rsidP="00312C18">
      <w:pPr>
        <w:pStyle w:val="Brd"/>
        <w:shd w:val="clear" w:color="auto" w:fill="D5DCE4" w:themeFill="text2" w:themeFillTint="33"/>
      </w:pPr>
    </w:p>
    <w:p w14:paraId="7034362D" w14:textId="15CFF2B2" w:rsidR="00312C18" w:rsidRDefault="00312C18" w:rsidP="00312C18">
      <w:pPr>
        <w:pStyle w:val="Brd"/>
        <w:shd w:val="clear" w:color="auto" w:fill="D5DCE4" w:themeFill="text2" w:themeFillTint="33"/>
      </w:pPr>
      <w:r>
        <w:t>Patienter med cancer bör handläggas multidisciplinärt och multiprofessionellt. Behandlingen sker i slutenvård eller dagvård inom onkologi, hematologi, kirurgi, lungmedicin, urologi, gynekologi och barnonkologi. Stödjande behandling och uppföljning sker i samverkan med primärvård, ASIH och andra vårdenheter.</w:t>
      </w:r>
    </w:p>
    <w:p w14:paraId="1E0F58EB" w14:textId="77777777" w:rsidR="00312C18" w:rsidRDefault="00312C18" w:rsidP="00312C18">
      <w:pPr>
        <w:pStyle w:val="Heading2"/>
        <w:shd w:val="clear" w:color="auto" w:fill="D5DCE4" w:themeFill="text2" w:themeFillTint="33"/>
      </w:pPr>
      <w:r w:rsidRPr="00094F43">
        <w:t>Prostatacancer – endokrin terapi</w:t>
      </w:r>
    </w:p>
    <w:p w14:paraId="4DD2F547" w14:textId="77777777" w:rsidR="00312C18" w:rsidRDefault="00312C18" w:rsidP="00312C18">
      <w:pPr>
        <w:pStyle w:val="Heading3"/>
        <w:shd w:val="clear" w:color="auto" w:fill="D5DCE4" w:themeFill="text2" w:themeFillTint="33"/>
      </w:pPr>
      <w:r w:rsidRPr="00094F43">
        <w:t>Lokalt avancerad sjukdom</w:t>
      </w:r>
    </w:p>
    <w:p w14:paraId="311890B1" w14:textId="77777777" w:rsidR="00312C18" w:rsidRDefault="00312C18" w:rsidP="00312C18">
      <w:pPr>
        <w:pStyle w:val="RubrikVersaler"/>
        <w:shd w:val="clear" w:color="auto" w:fill="D5DCE4" w:themeFill="text2" w:themeFillTint="33"/>
      </w:pPr>
      <w:r w:rsidRPr="00094F43">
        <w:t>ANTIANDROGEN</w:t>
      </w:r>
    </w:p>
    <w:p w14:paraId="16739F5C" w14:textId="77777777" w:rsidR="00312C18" w:rsidRDefault="00312C18" w:rsidP="00312C18">
      <w:pPr>
        <w:pStyle w:val="PreparatSubstans"/>
        <w:shd w:val="clear" w:color="auto" w:fill="D5DCE4" w:themeFill="text2" w:themeFillTint="33"/>
      </w:pPr>
      <w:proofErr w:type="spellStart"/>
      <w:r w:rsidRPr="00094F43">
        <w:rPr>
          <w:i/>
        </w:rPr>
        <w:t>bikalutamid</w:t>
      </w:r>
      <w:proofErr w:type="spellEnd"/>
      <w:r>
        <w:tab/>
      </w:r>
      <w:r w:rsidRPr="00C17F8B">
        <w:rPr>
          <w:rFonts w:ascii="Wingdings" w:hAnsi="Wingdings"/>
        </w:rPr>
        <w:t></w:t>
      </w:r>
      <w:r>
        <w:tab/>
      </w:r>
      <w:proofErr w:type="spellStart"/>
      <w:r w:rsidRPr="00094F43">
        <w:t>Bicalutamide</w:t>
      </w:r>
      <w:proofErr w:type="spellEnd"/>
      <w:r w:rsidRPr="00094F43">
        <w:t xml:space="preserve"> …, </w:t>
      </w:r>
      <w:proofErr w:type="spellStart"/>
      <w:r w:rsidRPr="00094F43">
        <w:t>Bicalustad</w:t>
      </w:r>
      <w:proofErr w:type="spellEnd"/>
      <w:r w:rsidRPr="00094F43">
        <w:t xml:space="preserve">, </w:t>
      </w:r>
      <w:proofErr w:type="spellStart"/>
      <w:r w:rsidRPr="00094F43">
        <w:t>Casodex</w:t>
      </w:r>
      <w:proofErr w:type="spellEnd"/>
    </w:p>
    <w:p w14:paraId="6CB543B7" w14:textId="65C59992" w:rsidR="00312C18" w:rsidRDefault="00B27252" w:rsidP="00312C18">
      <w:pPr>
        <w:pStyle w:val="Brd"/>
        <w:shd w:val="clear" w:color="auto" w:fill="D5DCE4" w:themeFill="text2" w:themeFillTint="33"/>
      </w:pPr>
      <w:r>
        <w:t>Bröst</w:t>
      </w:r>
      <w:r w:rsidR="00312C18" w:rsidRPr="00094F43">
        <w:t>bestrålning ska rekommenderas inför monoterapi.</w:t>
      </w:r>
    </w:p>
    <w:p w14:paraId="2A6C054F" w14:textId="77777777" w:rsidR="00312C18" w:rsidRDefault="00312C18" w:rsidP="00312C18">
      <w:pPr>
        <w:pStyle w:val="Brd"/>
        <w:shd w:val="clear" w:color="auto" w:fill="D5DCE4" w:themeFill="text2" w:themeFillTint="33"/>
      </w:pPr>
    </w:p>
    <w:p w14:paraId="0D1460B0" w14:textId="77777777" w:rsidR="00312C18" w:rsidRDefault="00312C18" w:rsidP="00312C18">
      <w:pPr>
        <w:pStyle w:val="Heading3"/>
        <w:shd w:val="clear" w:color="auto" w:fill="D5DCE4" w:themeFill="text2" w:themeFillTint="33"/>
      </w:pPr>
      <w:proofErr w:type="spellStart"/>
      <w:r>
        <w:t>Metastaserad</w:t>
      </w:r>
      <w:proofErr w:type="spellEnd"/>
      <w:r>
        <w:t xml:space="preserve"> sjukdom </w:t>
      </w:r>
    </w:p>
    <w:p w14:paraId="61CDE583" w14:textId="77777777" w:rsidR="00312C18" w:rsidRDefault="00312C18" w:rsidP="00312C18">
      <w:pPr>
        <w:pStyle w:val="Brd"/>
        <w:shd w:val="clear" w:color="auto" w:fill="D5DCE4" w:themeFill="text2" w:themeFillTint="33"/>
      </w:pPr>
      <w:r w:rsidRPr="00094F43">
        <w:t>För patienter som inte genomgår kirurgisk kastration.</w:t>
      </w:r>
    </w:p>
    <w:p w14:paraId="734E326B" w14:textId="77777777" w:rsidR="00312C18" w:rsidRPr="00831183" w:rsidRDefault="00312C18" w:rsidP="00312C18">
      <w:pPr>
        <w:pStyle w:val="Brd"/>
        <w:shd w:val="clear" w:color="auto" w:fill="D5DCE4" w:themeFill="text2" w:themeFillTint="33"/>
        <w:rPr>
          <w:b/>
        </w:rPr>
      </w:pPr>
    </w:p>
    <w:p w14:paraId="19F11EFF" w14:textId="77777777" w:rsidR="00312C18" w:rsidRPr="00B857BA" w:rsidRDefault="00312C18" w:rsidP="00312C18">
      <w:pPr>
        <w:pStyle w:val="RubrikVersaler"/>
        <w:shd w:val="clear" w:color="auto" w:fill="D5DCE4" w:themeFill="text2" w:themeFillTint="33"/>
        <w:rPr>
          <w:lang w:val="en-US"/>
        </w:rPr>
      </w:pPr>
      <w:r w:rsidRPr="00B857BA">
        <w:rPr>
          <w:lang w:val="en-US"/>
        </w:rPr>
        <w:t>g</w:t>
      </w:r>
      <w:r w:rsidRPr="00B857BA">
        <w:rPr>
          <w:caps w:val="0"/>
          <w:lang w:val="en-US"/>
        </w:rPr>
        <w:t>n</w:t>
      </w:r>
      <w:r w:rsidRPr="00B857BA">
        <w:rPr>
          <w:lang w:val="en-US"/>
        </w:rPr>
        <w:t>rh-agonist</w:t>
      </w:r>
    </w:p>
    <w:p w14:paraId="523ED44F" w14:textId="77777777" w:rsidR="00312C18" w:rsidRPr="00B857BA" w:rsidRDefault="00312C18" w:rsidP="00312C18">
      <w:pPr>
        <w:pStyle w:val="PreparatSubstans"/>
        <w:shd w:val="clear" w:color="auto" w:fill="D5DCE4" w:themeFill="text2" w:themeFillTint="33"/>
        <w:rPr>
          <w:lang w:val="en-US"/>
        </w:rPr>
      </w:pPr>
      <w:r w:rsidRPr="00B857BA">
        <w:rPr>
          <w:i/>
          <w:lang w:val="en-US"/>
        </w:rPr>
        <w:t>leuprorelin</w:t>
      </w:r>
      <w:r w:rsidRPr="00B857BA">
        <w:rPr>
          <w:lang w:val="en-US"/>
        </w:rPr>
        <w:tab/>
      </w:r>
      <w:r w:rsidRPr="00C17F8B">
        <w:rPr>
          <w:rFonts w:ascii="Wingdings" w:hAnsi="Wingdings"/>
        </w:rPr>
        <w:t></w:t>
      </w:r>
      <w:r w:rsidRPr="00B857BA">
        <w:rPr>
          <w:lang w:val="en-US"/>
        </w:rPr>
        <w:tab/>
      </w:r>
      <w:proofErr w:type="spellStart"/>
      <w:r w:rsidRPr="00B857BA">
        <w:rPr>
          <w:lang w:val="en-US"/>
        </w:rPr>
        <w:t>Leuprorelin</w:t>
      </w:r>
      <w:proofErr w:type="spellEnd"/>
      <w:r w:rsidRPr="00B857BA">
        <w:rPr>
          <w:lang w:val="en-US"/>
        </w:rPr>
        <w:t xml:space="preserve"> …, </w:t>
      </w:r>
      <w:proofErr w:type="spellStart"/>
      <w:r w:rsidRPr="00B857BA">
        <w:rPr>
          <w:lang w:val="en-US"/>
        </w:rPr>
        <w:t>Leuprostin</w:t>
      </w:r>
      <w:proofErr w:type="spellEnd"/>
      <w:r w:rsidRPr="00B857BA">
        <w:rPr>
          <w:lang w:val="en-US"/>
        </w:rPr>
        <w:t xml:space="preserve"> </w:t>
      </w:r>
      <w:proofErr w:type="spellStart"/>
      <w:r w:rsidRPr="00B857BA">
        <w:rPr>
          <w:i/>
          <w:lang w:val="en-US"/>
        </w:rPr>
        <w:t>implantat</w:t>
      </w:r>
      <w:proofErr w:type="spellEnd"/>
      <w:r w:rsidRPr="00B857BA">
        <w:rPr>
          <w:lang w:val="en-US"/>
        </w:rPr>
        <w:t xml:space="preserve"> </w:t>
      </w:r>
    </w:p>
    <w:p w14:paraId="4F63B2F7" w14:textId="77777777" w:rsidR="00312C18" w:rsidRDefault="00312C18" w:rsidP="00312C18">
      <w:pPr>
        <w:pStyle w:val="PreparatSubstans"/>
        <w:shd w:val="clear" w:color="auto" w:fill="D5DCE4" w:themeFill="text2" w:themeFillTint="33"/>
      </w:pPr>
      <w:r w:rsidRPr="00B857BA">
        <w:rPr>
          <w:lang w:val="en-US"/>
        </w:rPr>
        <w:tab/>
      </w:r>
      <w:r w:rsidRPr="00B857BA">
        <w:rPr>
          <w:lang w:val="en-US"/>
        </w:rPr>
        <w:tab/>
      </w:r>
      <w:r w:rsidRPr="001B520F">
        <w:rPr>
          <w:i/>
        </w:rPr>
        <w:t>3 månaders</w:t>
      </w:r>
      <w:r>
        <w:t xml:space="preserve"> </w:t>
      </w:r>
      <w:r w:rsidRPr="001B520F">
        <w:rPr>
          <w:i/>
        </w:rPr>
        <w:t>doseringsintervall</w:t>
      </w:r>
    </w:p>
    <w:p w14:paraId="3ED58685" w14:textId="77777777" w:rsidR="00312C18" w:rsidRDefault="00312C18" w:rsidP="00312C18">
      <w:pPr>
        <w:pStyle w:val="Brd"/>
        <w:shd w:val="clear" w:color="auto" w:fill="D5DCE4" w:themeFill="text2" w:themeFillTint="33"/>
      </w:pPr>
      <w:r>
        <w:t xml:space="preserve">Vid behov av längre doseringsintervall finns alternativa </w:t>
      </w:r>
      <w:proofErr w:type="spellStart"/>
      <w:r>
        <w:t>GnRH-agonister</w:t>
      </w:r>
      <w:proofErr w:type="spellEnd"/>
      <w:r>
        <w:t>.</w:t>
      </w:r>
    </w:p>
    <w:p w14:paraId="20967F86" w14:textId="77777777" w:rsidR="00312C18" w:rsidRDefault="00312C18" w:rsidP="00312C18">
      <w:pPr>
        <w:pStyle w:val="Brd"/>
        <w:shd w:val="clear" w:color="auto" w:fill="D5DCE4" w:themeFill="text2" w:themeFillTint="33"/>
      </w:pPr>
      <w:r>
        <w:t>Beakta risken för osteoporos. Utredning kan bli aktuell.</w:t>
      </w:r>
      <w:r w:rsidRPr="00094F43">
        <w:t xml:space="preserve"> Se </w:t>
      </w:r>
      <w:r w:rsidRPr="00094F43">
        <w:rPr>
          <w:b/>
        </w:rPr>
        <w:t>Osteoporos</w:t>
      </w:r>
      <w:r w:rsidRPr="00094F43">
        <w:t xml:space="preserve"> sid </w:t>
      </w:r>
      <w:r>
        <w:t>xx</w:t>
      </w:r>
      <w:r w:rsidRPr="00094F43">
        <w:t>.</w:t>
      </w:r>
    </w:p>
    <w:p w14:paraId="48A6FE0A" w14:textId="77777777" w:rsidR="00312C18" w:rsidRDefault="00312C18" w:rsidP="00312C18">
      <w:pPr>
        <w:pStyle w:val="Brd"/>
        <w:shd w:val="clear" w:color="auto" w:fill="D5DCE4" w:themeFill="text2" w:themeFillTint="33"/>
      </w:pPr>
    </w:p>
    <w:p w14:paraId="496C8E9D" w14:textId="77777777" w:rsidR="00312C18" w:rsidRDefault="00312C18" w:rsidP="00312C18">
      <w:pPr>
        <w:pStyle w:val="Brd"/>
        <w:shd w:val="clear" w:color="auto" w:fill="D5DCE4" w:themeFill="text2" w:themeFillTint="33"/>
      </w:pPr>
    </w:p>
    <w:p w14:paraId="64A7F3BA" w14:textId="77777777" w:rsidR="00312C18" w:rsidRDefault="00312C18" w:rsidP="00312C18">
      <w:pPr>
        <w:pStyle w:val="Brd"/>
        <w:shd w:val="clear" w:color="auto" w:fill="D5DCE4" w:themeFill="text2" w:themeFillTint="33"/>
      </w:pPr>
      <w:r w:rsidRPr="00E92264">
        <w:t xml:space="preserve">Rekommendation för behandling vid </w:t>
      </w:r>
      <w:proofErr w:type="spellStart"/>
      <w:r w:rsidRPr="00E92264">
        <w:t>metastaserad</w:t>
      </w:r>
      <w:proofErr w:type="spellEnd"/>
      <w:r w:rsidRPr="00E92264">
        <w:t xml:space="preserve"> kastrationsresistent prostatacancer i Stockholms län</w:t>
      </w:r>
      <w:r>
        <w:t xml:space="preserve">; </w:t>
      </w:r>
      <w:hyperlink r:id="rId18" w:history="1">
        <w:r w:rsidRPr="00A662BE">
          <w:rPr>
            <w:rStyle w:val="Hyperlink"/>
          </w:rPr>
          <w:t>www.janusinfo.se</w:t>
        </w:r>
      </w:hyperlink>
    </w:p>
    <w:p w14:paraId="1A3E067B" w14:textId="77777777" w:rsidR="00312C18" w:rsidRDefault="00312C18" w:rsidP="00312C18">
      <w:pPr>
        <w:pStyle w:val="Brd"/>
        <w:shd w:val="clear" w:color="auto" w:fill="D5DCE4" w:themeFill="text2" w:themeFillTint="33"/>
      </w:pPr>
    </w:p>
    <w:p w14:paraId="588B6357" w14:textId="77777777" w:rsidR="00312C18" w:rsidRDefault="00312C18" w:rsidP="00312C18">
      <w:pPr>
        <w:pStyle w:val="Brd"/>
        <w:shd w:val="clear" w:color="auto" w:fill="D5DCE4" w:themeFill="text2" w:themeFillTint="33"/>
      </w:pPr>
      <w:r w:rsidRPr="00E92264">
        <w:t>Medel vid prostatacancer</w:t>
      </w:r>
      <w:r>
        <w:t xml:space="preserve">; </w:t>
      </w:r>
      <w:hyperlink r:id="rId19" w:history="1">
        <w:r w:rsidRPr="00A662BE">
          <w:rPr>
            <w:rStyle w:val="Hyperlink"/>
          </w:rPr>
          <w:t>www.janusinfo.se</w:t>
        </w:r>
      </w:hyperlink>
      <w:r>
        <w:t xml:space="preserve"> </w:t>
      </w:r>
    </w:p>
    <w:p w14:paraId="766EE575" w14:textId="77777777" w:rsidR="00312C18" w:rsidRDefault="00312C18" w:rsidP="00312C18">
      <w:pPr>
        <w:pStyle w:val="Brd"/>
        <w:shd w:val="clear" w:color="auto" w:fill="D5DCE4" w:themeFill="text2" w:themeFillTint="33"/>
      </w:pPr>
    </w:p>
    <w:p w14:paraId="4C57C23B" w14:textId="01033FDC" w:rsidR="00E30BDD" w:rsidRDefault="00312C18" w:rsidP="00312C18">
      <w:pPr>
        <w:pStyle w:val="Heading2"/>
        <w:shd w:val="clear" w:color="auto" w:fill="D5DCE4" w:themeFill="text2" w:themeFillTint="33"/>
      </w:pPr>
      <w:r>
        <w:t xml:space="preserve">Bröstcancer  </w:t>
      </w:r>
    </w:p>
    <w:p w14:paraId="1765A614" w14:textId="74B579A4" w:rsidR="00312C18" w:rsidRPr="00C74925" w:rsidRDefault="00E30BDD" w:rsidP="00312C18">
      <w:pPr>
        <w:pStyle w:val="Heading2"/>
        <w:shd w:val="clear" w:color="auto" w:fill="D5DCE4" w:themeFill="text2" w:themeFillTint="33"/>
        <w:rPr>
          <w:sz w:val="22"/>
          <w:szCs w:val="22"/>
        </w:rPr>
      </w:pPr>
      <w:r w:rsidRPr="00C74925">
        <w:rPr>
          <w:sz w:val="22"/>
          <w:szCs w:val="22"/>
        </w:rPr>
        <w:t xml:space="preserve">Endokrin </w:t>
      </w:r>
      <w:r w:rsidR="00312C18" w:rsidRPr="00C74925">
        <w:rPr>
          <w:sz w:val="22"/>
          <w:szCs w:val="22"/>
        </w:rPr>
        <w:t>terapi</w:t>
      </w:r>
    </w:p>
    <w:p w14:paraId="31A10863" w14:textId="77777777" w:rsidR="00312C18" w:rsidRDefault="00312C18" w:rsidP="00312C18">
      <w:pPr>
        <w:pStyle w:val="Brd"/>
        <w:shd w:val="clear" w:color="auto" w:fill="D5DCE4" w:themeFill="text2" w:themeFillTint="33"/>
      </w:pPr>
      <w:r>
        <w:t>Till lågriskpatienter</w:t>
      </w:r>
    </w:p>
    <w:p w14:paraId="09CB7D82" w14:textId="77777777" w:rsidR="00312C18" w:rsidRDefault="00312C18" w:rsidP="00312C18">
      <w:pPr>
        <w:pStyle w:val="PreparatSubstans"/>
        <w:shd w:val="clear" w:color="auto" w:fill="D5DCE4" w:themeFill="text2" w:themeFillTint="33"/>
      </w:pPr>
      <w:proofErr w:type="spellStart"/>
      <w:r w:rsidRPr="00B050BB">
        <w:rPr>
          <w:i/>
        </w:rPr>
        <w:t>tamoxifen</w:t>
      </w:r>
      <w:proofErr w:type="spellEnd"/>
      <w:r>
        <w:t xml:space="preserve">    </w:t>
      </w:r>
      <w:r>
        <w:tab/>
      </w:r>
      <w:r w:rsidRPr="00C17F8B">
        <w:rPr>
          <w:rFonts w:ascii="Wingdings" w:hAnsi="Wingdings"/>
        </w:rPr>
        <w:t></w:t>
      </w:r>
      <w:r>
        <w:tab/>
      </w:r>
      <w:proofErr w:type="spellStart"/>
      <w:r>
        <w:t>Tamoxifen</w:t>
      </w:r>
      <w:proofErr w:type="spellEnd"/>
      <w:r>
        <w:t xml:space="preserve"> …, </w:t>
      </w:r>
      <w:proofErr w:type="spellStart"/>
      <w:r>
        <w:t>Nolvadex</w:t>
      </w:r>
      <w:proofErr w:type="spellEnd"/>
      <w:r>
        <w:t xml:space="preserve"> </w:t>
      </w:r>
    </w:p>
    <w:p w14:paraId="5E9A98E6" w14:textId="77777777" w:rsidR="00312C18" w:rsidDel="001F6843" w:rsidRDefault="00312C18" w:rsidP="00312C18">
      <w:pPr>
        <w:pStyle w:val="Brd"/>
        <w:shd w:val="clear" w:color="auto" w:fill="D5DCE4" w:themeFill="text2" w:themeFillTint="33"/>
        <w:rPr>
          <w:del w:id="43" w:author="Susanne Elfving" w:date="2018-09-28T10:02:00Z"/>
        </w:rPr>
      </w:pPr>
    </w:p>
    <w:p w14:paraId="6BE8A3FE" w14:textId="77777777" w:rsidR="00312C18" w:rsidRDefault="00312C18" w:rsidP="00312C18">
      <w:pPr>
        <w:pStyle w:val="Brd"/>
        <w:shd w:val="clear" w:color="auto" w:fill="D5DCE4" w:themeFill="text2" w:themeFillTint="33"/>
      </w:pPr>
      <w:r>
        <w:t>Till högriskpatienter</w:t>
      </w:r>
    </w:p>
    <w:p w14:paraId="56E82B74" w14:textId="77777777" w:rsidR="00312C18" w:rsidRDefault="00312C18" w:rsidP="00312C18">
      <w:pPr>
        <w:pStyle w:val="PreparatSubstans"/>
        <w:shd w:val="clear" w:color="auto" w:fill="D5DCE4" w:themeFill="text2" w:themeFillTint="33"/>
      </w:pPr>
      <w:proofErr w:type="spellStart"/>
      <w:r w:rsidRPr="00094F43">
        <w:rPr>
          <w:i/>
        </w:rPr>
        <w:t>anastrozol</w:t>
      </w:r>
      <w:proofErr w:type="spellEnd"/>
      <w:r>
        <w:tab/>
      </w:r>
      <w:r w:rsidRPr="00C17F8B">
        <w:rPr>
          <w:rFonts w:ascii="Wingdings" w:hAnsi="Wingdings"/>
        </w:rPr>
        <w:t></w:t>
      </w:r>
      <w:r>
        <w:tab/>
      </w:r>
      <w:proofErr w:type="spellStart"/>
      <w:r w:rsidRPr="00094F43">
        <w:t>Anastrozol</w:t>
      </w:r>
      <w:proofErr w:type="spellEnd"/>
      <w:r w:rsidRPr="00094F43">
        <w:t xml:space="preserve"> …, </w:t>
      </w:r>
      <w:proofErr w:type="spellStart"/>
      <w:r w:rsidRPr="00094F43">
        <w:t>Anastelb</w:t>
      </w:r>
      <w:proofErr w:type="spellEnd"/>
      <w:r w:rsidRPr="00094F43">
        <w:t xml:space="preserve">, </w:t>
      </w:r>
      <w:proofErr w:type="spellStart"/>
      <w:r w:rsidRPr="00094F43">
        <w:t>Arimidex</w:t>
      </w:r>
      <w:proofErr w:type="spellEnd"/>
    </w:p>
    <w:p w14:paraId="2A23EA6D" w14:textId="5B5E5C4D" w:rsidR="00312C18" w:rsidRPr="00C74925" w:rsidRDefault="00312C18" w:rsidP="00C74925">
      <w:pPr>
        <w:pStyle w:val="Brd"/>
        <w:pBdr>
          <w:bottom w:val="single" w:sz="4" w:space="1" w:color="auto"/>
        </w:pBdr>
        <w:shd w:val="clear" w:color="auto" w:fill="D5DCE4" w:themeFill="text2" w:themeFillTint="33"/>
        <w:rPr>
          <w:ins w:id="44" w:author="Susanne Elfving" w:date="2018-09-28T10:02:00Z"/>
        </w:rPr>
      </w:pPr>
      <w:proofErr w:type="spellStart"/>
      <w:r w:rsidRPr="00C74925">
        <w:rPr>
          <w:i/>
        </w:rPr>
        <w:t>letrozol</w:t>
      </w:r>
      <w:proofErr w:type="spellEnd"/>
      <w:r w:rsidRPr="001F6843">
        <w:t xml:space="preserve"> </w:t>
      </w:r>
      <w:r w:rsidRPr="001F6843">
        <w:tab/>
      </w:r>
      <w:r w:rsidRPr="001F6843">
        <w:tab/>
      </w:r>
      <w:r>
        <w:t xml:space="preserve"> </w:t>
      </w:r>
      <w:r w:rsidRPr="00C17F8B">
        <w:rPr>
          <w:rFonts w:ascii="Wingdings" w:hAnsi="Wingdings"/>
        </w:rPr>
        <w:t></w:t>
      </w:r>
      <w:r w:rsidRPr="001F6843">
        <w:tab/>
      </w:r>
      <w:proofErr w:type="spellStart"/>
      <w:r w:rsidRPr="001F6843">
        <w:t>Letrozol</w:t>
      </w:r>
      <w:proofErr w:type="spellEnd"/>
      <w:r w:rsidRPr="001F6843">
        <w:t xml:space="preserve"> …, </w:t>
      </w:r>
      <w:proofErr w:type="spellStart"/>
      <w:r w:rsidRPr="001F6843">
        <w:t>Femar</w:t>
      </w:r>
      <w:proofErr w:type="spellEnd"/>
    </w:p>
    <w:p w14:paraId="3EE52F0A" w14:textId="1D348DC3" w:rsidR="00312C18" w:rsidRDefault="00312C18" w:rsidP="00312C18">
      <w:pPr>
        <w:pStyle w:val="Brd"/>
        <w:shd w:val="clear" w:color="auto" w:fill="D5DCE4" w:themeFill="text2" w:themeFillTint="33"/>
        <w:rPr>
          <w:b/>
          <w:sz w:val="24"/>
          <w:szCs w:val="24"/>
        </w:rPr>
      </w:pPr>
    </w:p>
    <w:p w14:paraId="042F258B" w14:textId="77777777" w:rsidR="00491E17" w:rsidRDefault="00491E17" w:rsidP="00312C18">
      <w:pPr>
        <w:pStyle w:val="Brd"/>
        <w:shd w:val="clear" w:color="auto" w:fill="D5DCE4" w:themeFill="text2" w:themeFillTint="33"/>
        <w:rPr>
          <w:ins w:id="45" w:author="Susanne Elfving" w:date="2018-10-25T13:59:00Z"/>
          <w:b/>
          <w:sz w:val="24"/>
          <w:szCs w:val="24"/>
        </w:rPr>
      </w:pPr>
    </w:p>
    <w:p w14:paraId="25FC48DF" w14:textId="41724B59" w:rsidR="009173FB" w:rsidRPr="009173FB" w:rsidRDefault="009173FB" w:rsidP="00312C18">
      <w:pPr>
        <w:pStyle w:val="Brd"/>
        <w:shd w:val="clear" w:color="auto" w:fill="D5DCE4" w:themeFill="text2" w:themeFillTint="33"/>
      </w:pPr>
      <w:r w:rsidRPr="009173FB">
        <w:t>Specialiserad vård</w:t>
      </w:r>
    </w:p>
    <w:p w14:paraId="20AD8E48" w14:textId="77777777" w:rsidR="009173FB" w:rsidRDefault="009173FB" w:rsidP="00312C18">
      <w:pPr>
        <w:pStyle w:val="Brd"/>
        <w:shd w:val="clear" w:color="auto" w:fill="D5DCE4" w:themeFill="text2" w:themeFillTint="33"/>
        <w:rPr>
          <w:b/>
          <w:sz w:val="24"/>
          <w:szCs w:val="24"/>
        </w:rPr>
      </w:pPr>
    </w:p>
    <w:p w14:paraId="794A6B7F" w14:textId="23A9C5B7" w:rsidR="00312C18" w:rsidRPr="00E86FBF" w:rsidRDefault="00E30BDD" w:rsidP="00312C18">
      <w:pPr>
        <w:pStyle w:val="Brd"/>
        <w:shd w:val="clear" w:color="auto" w:fill="D5DCE4" w:themeFill="text2" w:themeFillTint="33"/>
        <w:rPr>
          <w:b/>
          <w:sz w:val="22"/>
          <w:szCs w:val="22"/>
        </w:rPr>
      </w:pPr>
      <w:r w:rsidRPr="00E86FBF">
        <w:rPr>
          <w:rFonts w:eastAsia="Times New Roman"/>
          <w:b/>
          <w:color w:val="000000"/>
          <w:sz w:val="22"/>
          <w:szCs w:val="22"/>
        </w:rPr>
        <w:t xml:space="preserve">HER2-positiv </w:t>
      </w:r>
      <w:r>
        <w:rPr>
          <w:b/>
          <w:sz w:val="22"/>
          <w:szCs w:val="22"/>
        </w:rPr>
        <w:t>b</w:t>
      </w:r>
      <w:r w:rsidR="00312C18" w:rsidRPr="00E86FBF">
        <w:rPr>
          <w:b/>
          <w:sz w:val="22"/>
          <w:szCs w:val="22"/>
        </w:rPr>
        <w:t>röstcancer</w:t>
      </w:r>
    </w:p>
    <w:p w14:paraId="370AD150" w14:textId="7F4F0AB6" w:rsidR="00312C18" w:rsidRPr="00B84033" w:rsidRDefault="00312C18" w:rsidP="00C74925">
      <w:pPr>
        <w:pStyle w:val="PreparatSubstans"/>
        <w:shd w:val="clear" w:color="auto" w:fill="D5DCE4" w:themeFill="text2" w:themeFillTint="33"/>
      </w:pPr>
      <w:proofErr w:type="spellStart"/>
      <w:r w:rsidRPr="00B84033">
        <w:t>trastuzumab</w:t>
      </w:r>
      <w:proofErr w:type="spellEnd"/>
      <w:r w:rsidRPr="00B84033">
        <w:t>*</w:t>
      </w:r>
    </w:p>
    <w:p w14:paraId="350CAC60" w14:textId="77777777" w:rsidR="00312C18" w:rsidRDefault="00312C18" w:rsidP="00312C18">
      <w:pPr>
        <w:pStyle w:val="Brd"/>
        <w:shd w:val="clear" w:color="auto" w:fill="D5DCE4" w:themeFill="text2" w:themeFillTint="33"/>
      </w:pPr>
    </w:p>
    <w:p w14:paraId="423DAF33" w14:textId="582CB8F5" w:rsidR="00312C18" w:rsidRDefault="00312C18" w:rsidP="00312C18">
      <w:pPr>
        <w:pStyle w:val="Brd"/>
        <w:shd w:val="clear" w:color="auto" w:fill="D5DCE4" w:themeFill="text2" w:themeFillTint="33"/>
      </w:pPr>
      <w:r>
        <w:t xml:space="preserve">* För aktuellt preparatval se Kloka </w:t>
      </w:r>
      <w:r w:rsidR="00AB0AB7">
        <w:t>l</w:t>
      </w:r>
      <w:r>
        <w:t>istan på www.janusinfo.se. Förändringar kan ske under året p.g.a. prisändringar</w:t>
      </w:r>
    </w:p>
    <w:p w14:paraId="53770693" w14:textId="77777777" w:rsidR="00312C18" w:rsidRDefault="00312C18" w:rsidP="00312C18">
      <w:pPr>
        <w:pStyle w:val="Brd"/>
        <w:shd w:val="clear" w:color="auto" w:fill="D5DCE4" w:themeFill="text2" w:themeFillTint="33"/>
      </w:pPr>
    </w:p>
    <w:p w14:paraId="786A7229" w14:textId="26AA95EB" w:rsidR="009173FB" w:rsidRPr="009173FB" w:rsidRDefault="00312C18" w:rsidP="009173FB">
      <w:pPr>
        <w:pStyle w:val="Heading2"/>
        <w:shd w:val="clear" w:color="auto" w:fill="D5DCE4" w:themeFill="text2" w:themeFillTint="33"/>
        <w:spacing w:after="0"/>
      </w:pPr>
      <w:r>
        <w:t xml:space="preserve">Prevention av skelettlesioner och tumörinducerad </w:t>
      </w:r>
      <w:proofErr w:type="spellStart"/>
      <w:r>
        <w:t>hyperkalcemi</w:t>
      </w:r>
      <w:proofErr w:type="spellEnd"/>
    </w:p>
    <w:p w14:paraId="09AA056D" w14:textId="35066F15" w:rsidR="00312C18" w:rsidRDefault="00312C18" w:rsidP="00312C18">
      <w:pPr>
        <w:pStyle w:val="PreparatSubstans"/>
        <w:pBdr>
          <w:bottom w:val="none" w:sz="0" w:space="0" w:color="auto"/>
        </w:pBdr>
        <w:shd w:val="clear" w:color="auto" w:fill="D5DCE4" w:themeFill="text2" w:themeFillTint="33"/>
      </w:pPr>
      <w:proofErr w:type="spellStart"/>
      <w:r w:rsidRPr="00B050BB">
        <w:rPr>
          <w:i/>
        </w:rPr>
        <w:t>pamidronsyra</w:t>
      </w:r>
      <w:proofErr w:type="spellEnd"/>
      <w:r>
        <w:t xml:space="preserve"> </w:t>
      </w:r>
      <w:r>
        <w:tab/>
      </w:r>
      <w:r w:rsidRPr="00C17F8B">
        <w:rPr>
          <w:rFonts w:ascii="Wingdings" w:hAnsi="Wingdings"/>
        </w:rPr>
        <w:t></w:t>
      </w:r>
      <w:r>
        <w:tab/>
      </w:r>
      <w:del w:id="46" w:author="Susanne Elfving" w:date="2018-11-19T15:06:00Z">
        <w:r w:rsidRPr="00D12C7D" w:rsidDel="003C1939">
          <w:rPr>
            <w:highlight w:val="yellow"/>
          </w:rPr>
          <w:delText>Pamidronat …,</w:delText>
        </w:r>
        <w:r w:rsidRPr="00094F43" w:rsidDel="003C1939">
          <w:delText xml:space="preserve"> </w:delText>
        </w:r>
      </w:del>
      <w:proofErr w:type="spellStart"/>
      <w:r w:rsidRPr="00094F43">
        <w:t>Pamidronatdinatrium</w:t>
      </w:r>
      <w:proofErr w:type="spellEnd"/>
      <w:r w:rsidRPr="00094F43">
        <w:t xml:space="preserve"> …, </w:t>
      </w:r>
      <w:proofErr w:type="spellStart"/>
      <w:r w:rsidRPr="00094F43">
        <w:t>Pamifos</w:t>
      </w:r>
      <w:proofErr w:type="spellEnd"/>
    </w:p>
    <w:p w14:paraId="4BCC9BF8" w14:textId="03884899" w:rsidR="009173FB" w:rsidRPr="009173FB" w:rsidRDefault="00312C18" w:rsidP="009173FB">
      <w:pPr>
        <w:pStyle w:val="PreparatSubstans"/>
        <w:shd w:val="clear" w:color="auto" w:fill="D5DCE4" w:themeFill="text2" w:themeFillTint="33"/>
      </w:pPr>
      <w:proofErr w:type="spellStart"/>
      <w:r w:rsidRPr="00B050BB">
        <w:rPr>
          <w:i/>
        </w:rPr>
        <w:t>zoledronsyra</w:t>
      </w:r>
      <w:proofErr w:type="spellEnd"/>
      <w:r>
        <w:tab/>
      </w:r>
      <w:r w:rsidRPr="00C17F8B">
        <w:rPr>
          <w:rFonts w:ascii="Wingdings" w:hAnsi="Wingdings"/>
        </w:rPr>
        <w:t></w:t>
      </w:r>
      <w:r>
        <w:tab/>
      </w:r>
      <w:proofErr w:type="spellStart"/>
      <w:r w:rsidRPr="00094F43">
        <w:t>Zoledronsyra</w:t>
      </w:r>
      <w:proofErr w:type="spellEnd"/>
      <w:r w:rsidRPr="00094F43">
        <w:t xml:space="preserve"> …, </w:t>
      </w:r>
      <w:proofErr w:type="spellStart"/>
      <w:r w:rsidRPr="00094F43">
        <w:t>Zometa</w:t>
      </w:r>
      <w:proofErr w:type="spellEnd"/>
    </w:p>
    <w:p w14:paraId="1CCD294F" w14:textId="77777777" w:rsidR="00312C18" w:rsidRDefault="00312C18" w:rsidP="00312C18">
      <w:pPr>
        <w:pStyle w:val="Brd"/>
        <w:shd w:val="clear" w:color="auto" w:fill="D5DCE4" w:themeFill="text2" w:themeFillTint="33"/>
      </w:pPr>
    </w:p>
    <w:p w14:paraId="5A79A1D5" w14:textId="07423BC7" w:rsidR="009173FB" w:rsidRPr="009173FB" w:rsidRDefault="00312C18" w:rsidP="009173FB">
      <w:pPr>
        <w:pStyle w:val="Heading2"/>
        <w:shd w:val="clear" w:color="auto" w:fill="D5DCE4" w:themeFill="text2" w:themeFillTint="33"/>
        <w:spacing w:after="0"/>
      </w:pPr>
      <w:proofErr w:type="spellStart"/>
      <w:r w:rsidRPr="00094F43">
        <w:t>Cytostatikainducerat</w:t>
      </w:r>
      <w:proofErr w:type="spellEnd"/>
      <w:r w:rsidRPr="00094F43">
        <w:t xml:space="preserve"> illamående</w:t>
      </w:r>
    </w:p>
    <w:p w14:paraId="3387CD13" w14:textId="3C1D2823" w:rsidR="00AB0AB7" w:rsidRDefault="00312C18" w:rsidP="00AB0AB7">
      <w:pPr>
        <w:pStyle w:val="PreparatSubstans"/>
        <w:shd w:val="clear" w:color="auto" w:fill="D5DCE4" w:themeFill="text2" w:themeFillTint="33"/>
        <w:rPr>
          <w:i/>
        </w:rPr>
      </w:pPr>
      <w:proofErr w:type="spellStart"/>
      <w:r w:rsidRPr="00A0215F">
        <w:rPr>
          <w:i/>
        </w:rPr>
        <w:t>ondansetron</w:t>
      </w:r>
      <w:proofErr w:type="spellEnd"/>
      <w:r>
        <w:tab/>
      </w:r>
      <w:r w:rsidRPr="00C17F8B">
        <w:rPr>
          <w:rFonts w:ascii="Wingdings" w:hAnsi="Wingdings"/>
        </w:rPr>
        <w:t></w:t>
      </w:r>
      <w:r>
        <w:tab/>
      </w:r>
      <w:proofErr w:type="spellStart"/>
      <w:r>
        <w:t>Ondansetron</w:t>
      </w:r>
      <w:proofErr w:type="spellEnd"/>
      <w:r>
        <w:t xml:space="preserve"> ..., </w:t>
      </w:r>
      <w:del w:id="47" w:author="Susanne Elfving" w:date="2018-11-22T08:11:00Z">
        <w:r w:rsidRPr="00D12C7D" w:rsidDel="00CE219A">
          <w:rPr>
            <w:highlight w:val="yellow"/>
          </w:rPr>
          <w:delText>Zofran</w:delText>
        </w:r>
        <w:r w:rsidDel="00CE219A">
          <w:delText xml:space="preserve"> </w:delText>
        </w:r>
      </w:del>
      <w:proofErr w:type="spellStart"/>
      <w:r w:rsidRPr="001B520F">
        <w:rPr>
          <w:i/>
        </w:rPr>
        <w:t>inj</w:t>
      </w:r>
      <w:proofErr w:type="spellEnd"/>
    </w:p>
    <w:p w14:paraId="753F5730" w14:textId="1236F371" w:rsidR="00312C18" w:rsidRDefault="00312C18" w:rsidP="00AB0AB7">
      <w:pPr>
        <w:pStyle w:val="PreparatSubstans"/>
        <w:shd w:val="clear" w:color="auto" w:fill="D5DCE4" w:themeFill="text2" w:themeFillTint="33"/>
        <w:rPr>
          <w:ins w:id="48" w:author="Elin Jerremalm" w:date="2017-09-26T09:07:00Z"/>
          <w:i/>
        </w:rPr>
      </w:pPr>
      <w:r>
        <w:tab/>
      </w:r>
      <w:r w:rsidRPr="00C17F8B">
        <w:rPr>
          <w:rFonts w:ascii="Wingdings" w:hAnsi="Wingdings"/>
        </w:rPr>
        <w:t></w:t>
      </w:r>
      <w:r>
        <w:tab/>
      </w:r>
      <w:proofErr w:type="spellStart"/>
      <w:r>
        <w:t>Ondansetron</w:t>
      </w:r>
      <w:proofErr w:type="spellEnd"/>
      <w:r>
        <w:t xml:space="preserve"> ..., </w:t>
      </w:r>
      <w:proofErr w:type="spellStart"/>
      <w:r>
        <w:t>Zofran</w:t>
      </w:r>
      <w:proofErr w:type="spellEnd"/>
      <w:del w:id="49" w:author="Susanne Elfving" w:date="2018-11-19T15:08:00Z">
        <w:r w:rsidRPr="00D12C7D" w:rsidDel="00206E4F">
          <w:rPr>
            <w:highlight w:val="yellow"/>
          </w:rPr>
          <w:delText>, Zofron</w:delText>
        </w:r>
      </w:del>
      <w:r>
        <w:t xml:space="preserve"> </w:t>
      </w:r>
      <w:r w:rsidRPr="00B050BB">
        <w:rPr>
          <w:i/>
        </w:rPr>
        <w:t>tablett</w:t>
      </w:r>
    </w:p>
    <w:p w14:paraId="55AC9F76" w14:textId="77777777" w:rsidR="009173FB" w:rsidRDefault="009173FB" w:rsidP="009173FB">
      <w:pPr>
        <w:shd w:val="clear" w:color="auto" w:fill="D5DCE4" w:themeFill="text2" w:themeFillTint="33"/>
        <w:spacing w:after="100" w:afterAutospacing="1" w:line="240" w:lineRule="auto"/>
        <w:outlineLvl w:val="3"/>
        <w:rPr>
          <w:rFonts w:ascii="Arial" w:eastAsia="Calibri" w:hAnsi="Arial" w:cs="Arial"/>
          <w:b/>
          <w:color w:val="000000"/>
          <w:sz w:val="24"/>
          <w:szCs w:val="24"/>
        </w:rPr>
      </w:pPr>
    </w:p>
    <w:p w14:paraId="1A00BDA8" w14:textId="5C4ECA1D" w:rsidR="00312C18" w:rsidRDefault="00312C18" w:rsidP="009173FB">
      <w:pPr>
        <w:shd w:val="clear" w:color="auto" w:fill="D5DCE4" w:themeFill="text2" w:themeFillTint="33"/>
        <w:spacing w:after="100" w:afterAutospacing="1" w:line="240" w:lineRule="auto"/>
        <w:outlineLvl w:val="3"/>
        <w:rPr>
          <w:rFonts w:ascii="Arial" w:eastAsia="Calibri" w:hAnsi="Arial" w:cs="Arial"/>
          <w:b/>
          <w:color w:val="000000"/>
          <w:sz w:val="24"/>
          <w:szCs w:val="24"/>
        </w:rPr>
      </w:pPr>
      <w:r w:rsidRPr="00094F43">
        <w:rPr>
          <w:rFonts w:ascii="Arial" w:eastAsia="Calibri" w:hAnsi="Arial" w:cs="Arial"/>
          <w:b/>
          <w:color w:val="000000"/>
          <w:sz w:val="24"/>
          <w:szCs w:val="24"/>
        </w:rPr>
        <w:t xml:space="preserve">Anemi vid </w:t>
      </w:r>
      <w:r>
        <w:rPr>
          <w:rFonts w:ascii="Arial" w:eastAsia="Calibri" w:hAnsi="Arial" w:cs="Arial"/>
          <w:b/>
          <w:color w:val="000000"/>
          <w:sz w:val="24"/>
          <w:szCs w:val="24"/>
        </w:rPr>
        <w:t>benmärgssvikt</w:t>
      </w:r>
    </w:p>
    <w:p w14:paraId="29789B31" w14:textId="77777777" w:rsidR="00312C18" w:rsidRPr="00094F43" w:rsidRDefault="00312C18" w:rsidP="00312C18">
      <w:pPr>
        <w:pStyle w:val="Brd"/>
        <w:shd w:val="clear" w:color="auto" w:fill="D5DCE4" w:themeFill="text2" w:themeFillTint="33"/>
        <w:rPr>
          <w:color w:val="000000"/>
        </w:rPr>
      </w:pPr>
      <w:r w:rsidRPr="00094F43">
        <w:rPr>
          <w:color w:val="000000"/>
        </w:rPr>
        <w:t xml:space="preserve">Inför beslut om insättande av </w:t>
      </w:r>
      <w:proofErr w:type="spellStart"/>
      <w:r w:rsidRPr="00094F43">
        <w:rPr>
          <w:color w:val="000000"/>
        </w:rPr>
        <w:t>epoeti</w:t>
      </w:r>
      <w:r>
        <w:rPr>
          <w:color w:val="000000"/>
        </w:rPr>
        <w:t>n</w:t>
      </w:r>
      <w:proofErr w:type="spellEnd"/>
      <w:r>
        <w:rPr>
          <w:color w:val="000000"/>
        </w:rPr>
        <w:t xml:space="preserve"> bör </w:t>
      </w:r>
      <w:r w:rsidRPr="00AE6C53">
        <w:rPr>
          <w:color w:val="000000"/>
        </w:rPr>
        <w:t xml:space="preserve">risken för stimulerad tumörtillväxt </w:t>
      </w:r>
      <w:r>
        <w:rPr>
          <w:color w:val="000000"/>
        </w:rPr>
        <w:t xml:space="preserve">beaktas </w:t>
      </w:r>
    </w:p>
    <w:p w14:paraId="12E67361" w14:textId="4C860FE6" w:rsidR="00312C18" w:rsidRPr="00B857BA" w:rsidRDefault="00312C18" w:rsidP="00312C18">
      <w:pPr>
        <w:shd w:val="clear" w:color="auto" w:fill="D5DCE4" w:themeFill="text2" w:themeFillTint="33"/>
        <w:spacing w:before="100" w:beforeAutospacing="1" w:after="100" w:afterAutospacing="1" w:line="240" w:lineRule="auto"/>
        <w:rPr>
          <w:rFonts w:ascii="Arial" w:eastAsia="Times New Roman" w:hAnsi="Arial" w:cs="Arial"/>
          <w:sz w:val="20"/>
          <w:szCs w:val="20"/>
          <w:lang w:eastAsia="sv-SE"/>
        </w:rPr>
      </w:pPr>
      <w:r>
        <w:rPr>
          <w:rFonts w:ascii="Arial" w:eastAsia="Times New Roman" w:hAnsi="Arial" w:cs="Arial"/>
          <w:sz w:val="20"/>
          <w:szCs w:val="20"/>
          <w:lang w:eastAsia="sv-SE"/>
        </w:rPr>
        <w:t xml:space="preserve">För </w:t>
      </w:r>
      <w:r w:rsidRPr="00B857BA">
        <w:rPr>
          <w:rFonts w:ascii="Arial" w:eastAsia="Times New Roman" w:hAnsi="Arial" w:cs="Arial"/>
          <w:sz w:val="20"/>
          <w:szCs w:val="20"/>
          <w:lang w:eastAsia="sv-SE"/>
        </w:rPr>
        <w:t xml:space="preserve">val av </w:t>
      </w:r>
      <w:proofErr w:type="spellStart"/>
      <w:r w:rsidRPr="00B857BA">
        <w:rPr>
          <w:rFonts w:ascii="Arial" w:eastAsia="Times New Roman" w:hAnsi="Arial" w:cs="Arial"/>
          <w:sz w:val="20"/>
          <w:szCs w:val="20"/>
          <w:lang w:eastAsia="sv-SE"/>
        </w:rPr>
        <w:t>erytropoesstimulerare</w:t>
      </w:r>
      <w:proofErr w:type="spellEnd"/>
      <w:r>
        <w:rPr>
          <w:rFonts w:ascii="Arial" w:eastAsia="Times New Roman" w:hAnsi="Arial" w:cs="Arial"/>
          <w:sz w:val="20"/>
          <w:szCs w:val="20"/>
          <w:lang w:eastAsia="sv-SE"/>
        </w:rPr>
        <w:t xml:space="preserve"> </w:t>
      </w:r>
      <w:r w:rsidR="00E86FBF">
        <w:rPr>
          <w:rFonts w:ascii="Arial" w:eastAsia="Times New Roman" w:hAnsi="Arial" w:cs="Arial"/>
          <w:sz w:val="20"/>
          <w:szCs w:val="20"/>
          <w:lang w:eastAsia="sv-SE"/>
        </w:rPr>
        <w:t xml:space="preserve">se </w:t>
      </w:r>
      <w:proofErr w:type="spellStart"/>
      <w:r w:rsidRPr="0067425C">
        <w:rPr>
          <w:rFonts w:ascii="Arial" w:eastAsia="Times New Roman" w:hAnsi="Arial" w:cs="Arial"/>
          <w:b/>
          <w:sz w:val="20"/>
          <w:szCs w:val="20"/>
          <w:lang w:eastAsia="sv-SE"/>
        </w:rPr>
        <w:t>Renal</w:t>
      </w:r>
      <w:proofErr w:type="spellEnd"/>
      <w:r w:rsidRPr="0067425C">
        <w:rPr>
          <w:rFonts w:ascii="Arial" w:eastAsia="Times New Roman" w:hAnsi="Arial" w:cs="Arial"/>
          <w:b/>
          <w:sz w:val="20"/>
          <w:szCs w:val="20"/>
          <w:lang w:eastAsia="sv-SE"/>
        </w:rPr>
        <w:t xml:space="preserve"> anemi</w:t>
      </w:r>
      <w:r>
        <w:rPr>
          <w:rFonts w:ascii="Arial" w:eastAsia="Times New Roman" w:hAnsi="Arial" w:cs="Arial"/>
          <w:sz w:val="20"/>
          <w:szCs w:val="20"/>
          <w:lang w:eastAsia="sv-SE"/>
        </w:rPr>
        <w:t xml:space="preserve"> sid xxx</w:t>
      </w:r>
      <w:r w:rsidRPr="00B857BA">
        <w:rPr>
          <w:rFonts w:ascii="Arial" w:eastAsia="Times New Roman" w:hAnsi="Arial" w:cs="Arial"/>
          <w:sz w:val="20"/>
          <w:szCs w:val="20"/>
          <w:lang w:eastAsia="sv-SE"/>
        </w:rPr>
        <w:t>.</w:t>
      </w:r>
    </w:p>
    <w:p w14:paraId="49756AFE" w14:textId="77777777" w:rsidR="00312C18" w:rsidRDefault="00312C18">
      <w:r>
        <w:br w:type="page"/>
      </w:r>
    </w:p>
    <w:p w14:paraId="1EDEBF0C" w14:textId="77777777" w:rsidR="00981F3A" w:rsidRDefault="00981F3A" w:rsidP="00584FFC">
      <w:pPr>
        <w:pStyle w:val="Heading1"/>
      </w:pPr>
      <w:bookmarkStart w:id="50" w:name="_Toc497391319"/>
      <w:bookmarkStart w:id="51" w:name="_Toc17291681"/>
      <w:r>
        <w:lastRenderedPageBreak/>
        <w:t>Osteoporos</w:t>
      </w:r>
      <w:bookmarkEnd w:id="50"/>
      <w:bookmarkEnd w:id="51"/>
    </w:p>
    <w:p w14:paraId="6253F677" w14:textId="77777777" w:rsidR="00981F3A" w:rsidRDefault="00981F3A" w:rsidP="00584FFC">
      <w:pPr>
        <w:pStyle w:val="Brd"/>
      </w:pPr>
      <w:r w:rsidRPr="00B208FC">
        <w:t>Många patienter med hög frakturrisk erbjuds inte adekvat läkemedelsbehandling och andra frakturpreventiva åtgärder. Underbehandling föreligger framförallt avseende sekundärprevention efter fraktur.</w:t>
      </w:r>
    </w:p>
    <w:p w14:paraId="4A231B88" w14:textId="77777777" w:rsidR="00981F3A" w:rsidRDefault="00981F3A" w:rsidP="00584FFC">
      <w:pPr>
        <w:pStyle w:val="Brd"/>
      </w:pPr>
    </w:p>
    <w:p w14:paraId="3FE40440" w14:textId="77777777" w:rsidR="00981F3A" w:rsidRDefault="00981F3A" w:rsidP="00584FFC">
      <w:pPr>
        <w:pStyle w:val="Brd"/>
      </w:pPr>
      <w:r>
        <w:t xml:space="preserve">Använd FRAX-verktyget som stöd vid bedömning av frakturrisk, </w:t>
      </w:r>
      <w:hyperlink r:id="rId20" w:history="1">
        <w:r w:rsidRPr="007C1A5A">
          <w:rPr>
            <w:rStyle w:val="Hyperlink"/>
          </w:rPr>
          <w:t>www.viss.nu</w:t>
        </w:r>
      </w:hyperlink>
      <w:r>
        <w:t>.</w:t>
      </w:r>
    </w:p>
    <w:p w14:paraId="1BB6969D" w14:textId="77777777" w:rsidR="00981F3A" w:rsidRDefault="00981F3A" w:rsidP="00584FFC">
      <w:pPr>
        <w:pStyle w:val="Brd"/>
      </w:pPr>
    </w:p>
    <w:p w14:paraId="46BCB79D" w14:textId="77777777" w:rsidR="00981F3A" w:rsidRPr="0021243A" w:rsidRDefault="00981F3A" w:rsidP="00584FFC">
      <w:pPr>
        <w:pStyle w:val="Brd"/>
        <w:rPr>
          <w:b/>
        </w:rPr>
      </w:pPr>
      <w:r w:rsidRPr="0021243A">
        <w:rPr>
          <w:b/>
        </w:rPr>
        <w:t>Hälsosamma levnadsvanor</w:t>
      </w:r>
    </w:p>
    <w:p w14:paraId="50DCCCD0" w14:textId="77777777" w:rsidR="00981F3A" w:rsidRDefault="00981F3A" w:rsidP="00584FFC">
      <w:pPr>
        <w:pStyle w:val="Brd"/>
      </w:pPr>
      <w:r w:rsidRPr="00B208FC">
        <w:t>Viktiga livsstilsfaktorer/åtgärder för prevention och behandling av osteoporos:</w:t>
      </w:r>
    </w:p>
    <w:p w14:paraId="41AA2C0B" w14:textId="77777777" w:rsidR="00981F3A" w:rsidRDefault="00981F3A" w:rsidP="00584FFC">
      <w:pPr>
        <w:pStyle w:val="Brd"/>
      </w:pPr>
    </w:p>
    <w:p w14:paraId="38686BBA" w14:textId="77777777" w:rsidR="00981F3A" w:rsidRDefault="00981F3A" w:rsidP="00981F3A">
      <w:pPr>
        <w:pStyle w:val="Brd"/>
        <w:numPr>
          <w:ilvl w:val="0"/>
          <w:numId w:val="5"/>
        </w:numPr>
      </w:pPr>
      <w:r w:rsidRPr="00B208FC">
        <w:t>Fallprevention inklusive regelbundna läkemedelsgenomgångar. Överväg remiss till arbetsterapeut och fysioterapeut.</w:t>
      </w:r>
    </w:p>
    <w:p w14:paraId="18F98E39" w14:textId="77777777" w:rsidR="00981F3A" w:rsidRDefault="00981F3A" w:rsidP="00981F3A">
      <w:pPr>
        <w:pStyle w:val="Brd"/>
        <w:numPr>
          <w:ilvl w:val="0"/>
          <w:numId w:val="5"/>
        </w:numPr>
      </w:pPr>
      <w:r>
        <w:t xml:space="preserve">Regelbunden fysisk aktivitet. </w:t>
      </w:r>
      <w:r w:rsidRPr="00B208FC">
        <w:rPr>
          <w:b/>
        </w:rPr>
        <w:t>Rekommenderad fysisk aktivitet vid osteoporos</w:t>
      </w:r>
      <w:r>
        <w:t xml:space="preserve">; www.fyss.se. Överväg </w:t>
      </w:r>
      <w:proofErr w:type="spellStart"/>
      <w:r>
        <w:t>FaR</w:t>
      </w:r>
      <w:proofErr w:type="spellEnd"/>
      <w:r>
        <w:t>.</w:t>
      </w:r>
    </w:p>
    <w:p w14:paraId="38D1D768" w14:textId="77777777" w:rsidR="00981F3A" w:rsidRDefault="00981F3A" w:rsidP="00981F3A">
      <w:pPr>
        <w:pStyle w:val="Brd"/>
        <w:numPr>
          <w:ilvl w:val="0"/>
          <w:numId w:val="5"/>
        </w:numPr>
      </w:pPr>
      <w:r>
        <w:t xml:space="preserve">Rekommendera rökstopp och erbjud stödjande insatser. Läs om </w:t>
      </w:r>
      <w:r w:rsidRPr="00B208FC">
        <w:rPr>
          <w:b/>
        </w:rPr>
        <w:t>Nikotinberoende</w:t>
      </w:r>
      <w:r>
        <w:t xml:space="preserve"> på sid xx. </w:t>
      </w:r>
    </w:p>
    <w:p w14:paraId="65417B2F" w14:textId="77777777" w:rsidR="00981F3A" w:rsidRDefault="00981F3A" w:rsidP="00981F3A">
      <w:pPr>
        <w:pStyle w:val="Brd"/>
        <w:numPr>
          <w:ilvl w:val="0"/>
          <w:numId w:val="5"/>
        </w:numPr>
      </w:pPr>
      <w:r>
        <w:t>Väl sammansatt kost. Råd om hälsosamma matvanor ska följa de Nordiska näringsrekommendationerna (NNR 2012). Normal kroppsvikt (lågt BMI är en riskfaktor för osteoporosfraktur).</w:t>
      </w:r>
    </w:p>
    <w:p w14:paraId="1C1FA214" w14:textId="77777777" w:rsidR="00981F3A" w:rsidRDefault="00981F3A" w:rsidP="00981F3A">
      <w:pPr>
        <w:pStyle w:val="Brd"/>
        <w:numPr>
          <w:ilvl w:val="0"/>
          <w:numId w:val="5"/>
        </w:numPr>
      </w:pPr>
      <w:r>
        <w:t>Vid riskbruk av alkohol, erbjud rådgivande samtal.</w:t>
      </w:r>
    </w:p>
    <w:p w14:paraId="0499913E" w14:textId="77777777" w:rsidR="00981F3A" w:rsidRDefault="00981F3A" w:rsidP="00584FFC">
      <w:pPr>
        <w:pStyle w:val="Brd"/>
      </w:pPr>
    </w:p>
    <w:p w14:paraId="12659EF0" w14:textId="77777777" w:rsidR="00981F3A" w:rsidRDefault="00981F3A" w:rsidP="00584FFC">
      <w:pPr>
        <w:pStyle w:val="Brd"/>
      </w:pPr>
      <w:r w:rsidRPr="0021243A">
        <w:rPr>
          <w:b/>
        </w:rPr>
        <w:t>Osteoporos</w:t>
      </w:r>
      <w:r>
        <w:t>; www.viss.nu</w:t>
      </w:r>
    </w:p>
    <w:p w14:paraId="5F8F257E" w14:textId="77777777" w:rsidR="00981F3A" w:rsidRDefault="00981F3A" w:rsidP="00584FFC">
      <w:pPr>
        <w:pStyle w:val="Brd"/>
      </w:pPr>
      <w:r w:rsidRPr="0021243A">
        <w:rPr>
          <w:b/>
        </w:rPr>
        <w:t>Nationella riktlinjer för rörelseorganens sjukdomar</w:t>
      </w:r>
      <w:r>
        <w:t xml:space="preserve">; www.socialstyrelsen.se </w:t>
      </w:r>
    </w:p>
    <w:p w14:paraId="119E377B" w14:textId="77777777" w:rsidR="00981F3A" w:rsidRDefault="00981F3A" w:rsidP="00584FFC">
      <w:pPr>
        <w:pStyle w:val="Brd"/>
      </w:pPr>
    </w:p>
    <w:p w14:paraId="7DC321F4" w14:textId="77777777" w:rsidR="00981F3A" w:rsidRDefault="00981F3A" w:rsidP="00584FFC">
      <w:pPr>
        <w:pStyle w:val="Heading3"/>
      </w:pPr>
      <w:r>
        <w:t>Benresorptionshämmare</w:t>
      </w:r>
    </w:p>
    <w:p w14:paraId="41FA774A" w14:textId="77777777" w:rsidR="00981F3A" w:rsidRDefault="00981F3A" w:rsidP="00584FFC">
      <w:pPr>
        <w:pStyle w:val="Brd"/>
      </w:pPr>
      <w:r w:rsidRPr="00B208FC">
        <w:t xml:space="preserve">Benresorptionshämmande läkemedel ges i kombination med kalcium och D-vitamin till patienter med hög risk för fraktur. Dålig tandstatus åtgärdas före behandling för att minska risken för </w:t>
      </w:r>
      <w:proofErr w:type="spellStart"/>
      <w:r w:rsidRPr="00B208FC">
        <w:t>osteonekros</w:t>
      </w:r>
      <w:proofErr w:type="spellEnd"/>
      <w:r w:rsidRPr="00B208FC">
        <w:t xml:space="preserve"> i käkben.</w:t>
      </w:r>
    </w:p>
    <w:p w14:paraId="63BD4791" w14:textId="77777777" w:rsidR="00981F3A" w:rsidRDefault="00981F3A" w:rsidP="00584FFC">
      <w:pPr>
        <w:pStyle w:val="Brd"/>
      </w:pPr>
    </w:p>
    <w:p w14:paraId="6F6F6A61" w14:textId="77777777" w:rsidR="00981F3A" w:rsidRPr="0021243A" w:rsidRDefault="00981F3A" w:rsidP="00584FFC">
      <w:pPr>
        <w:pStyle w:val="Brd"/>
        <w:rPr>
          <w:b/>
        </w:rPr>
      </w:pPr>
      <w:r w:rsidRPr="0021243A">
        <w:rPr>
          <w:b/>
        </w:rPr>
        <w:t>I första hand</w:t>
      </w:r>
    </w:p>
    <w:p w14:paraId="2050F557" w14:textId="77777777" w:rsidR="00981F3A" w:rsidRDefault="00981F3A" w:rsidP="00584FFC">
      <w:pPr>
        <w:pStyle w:val="RubrikVersaler"/>
      </w:pPr>
      <w:r>
        <w:t>BISFOSFONATER</w:t>
      </w:r>
    </w:p>
    <w:p w14:paraId="5CE0C5DF" w14:textId="77777777" w:rsidR="00981F3A" w:rsidRDefault="00981F3A" w:rsidP="00584FFC">
      <w:pPr>
        <w:pStyle w:val="PreparatSubstans"/>
        <w:pBdr>
          <w:bottom w:val="none" w:sz="0" w:space="0" w:color="auto"/>
        </w:pBdr>
      </w:pPr>
      <w:proofErr w:type="spellStart"/>
      <w:r w:rsidRPr="0021243A">
        <w:rPr>
          <w:i/>
        </w:rPr>
        <w:t>alendronat</w:t>
      </w:r>
      <w:proofErr w:type="spellEnd"/>
      <w:r>
        <w:tab/>
      </w:r>
      <w:r w:rsidRPr="00C17F8B">
        <w:rPr>
          <w:rFonts w:ascii="Wingdings" w:hAnsi="Wingdings"/>
        </w:rPr>
        <w:t></w:t>
      </w:r>
      <w:r>
        <w:tab/>
      </w:r>
      <w:proofErr w:type="spellStart"/>
      <w:r w:rsidRPr="00491A70">
        <w:t>Alendronat</w:t>
      </w:r>
      <w:proofErr w:type="spellEnd"/>
      <w:r w:rsidRPr="00491A70">
        <w:t xml:space="preserve"> … Veckotablett, </w:t>
      </w:r>
      <w:proofErr w:type="spellStart"/>
      <w:r w:rsidRPr="00491A70">
        <w:t>Alenat</w:t>
      </w:r>
      <w:proofErr w:type="spellEnd"/>
    </w:p>
    <w:p w14:paraId="3613EFDA" w14:textId="77777777" w:rsidR="00981F3A" w:rsidRDefault="00981F3A" w:rsidP="00584FFC">
      <w:pPr>
        <w:pStyle w:val="PreparatSubstans"/>
        <w:pBdr>
          <w:bottom w:val="none" w:sz="0" w:space="0" w:color="auto"/>
        </w:pBdr>
      </w:pPr>
      <w:r>
        <w:tab/>
      </w:r>
      <w:r>
        <w:tab/>
      </w:r>
      <w:r w:rsidRPr="00491A70">
        <w:t xml:space="preserve">Veckotablett, </w:t>
      </w:r>
      <w:proofErr w:type="spellStart"/>
      <w:r w:rsidRPr="00491A70">
        <w:t>Fosamax</w:t>
      </w:r>
      <w:proofErr w:type="spellEnd"/>
      <w:r w:rsidRPr="00491A70">
        <w:t xml:space="preserve"> Veckotablett</w:t>
      </w:r>
    </w:p>
    <w:p w14:paraId="35E550FE" w14:textId="77777777" w:rsidR="00981F3A" w:rsidRDefault="00981F3A" w:rsidP="00584FFC">
      <w:pPr>
        <w:pStyle w:val="Brd"/>
      </w:pPr>
    </w:p>
    <w:p w14:paraId="3960EF19" w14:textId="77777777" w:rsidR="00981F3A" w:rsidRDefault="00981F3A" w:rsidP="00584FFC">
      <w:pPr>
        <w:pStyle w:val="PreparatSubstans"/>
        <w:pBdr>
          <w:bottom w:val="none" w:sz="0" w:space="0" w:color="auto"/>
        </w:pBdr>
      </w:pPr>
      <w:proofErr w:type="spellStart"/>
      <w:r>
        <w:rPr>
          <w:i/>
        </w:rPr>
        <w:t>a</w:t>
      </w:r>
      <w:r w:rsidRPr="0021243A">
        <w:rPr>
          <w:i/>
        </w:rPr>
        <w:t>lendronat</w:t>
      </w:r>
      <w:proofErr w:type="spellEnd"/>
      <w:r>
        <w:rPr>
          <w:i/>
        </w:rPr>
        <w:t xml:space="preserve"> + kalciumkarbonat</w:t>
      </w:r>
      <w:r>
        <w:tab/>
      </w:r>
      <w:r>
        <w:tab/>
      </w:r>
      <w:proofErr w:type="spellStart"/>
      <w:r>
        <w:t>Tridepos</w:t>
      </w:r>
      <w:proofErr w:type="spellEnd"/>
      <w:r>
        <w:t>*</w:t>
      </w:r>
    </w:p>
    <w:p w14:paraId="56C16F38" w14:textId="77777777" w:rsidR="00981F3A" w:rsidRDefault="00981F3A" w:rsidP="00584FFC">
      <w:pPr>
        <w:pStyle w:val="PreparatSubstans"/>
        <w:pBdr>
          <w:top w:val="none" w:sz="0" w:space="0" w:color="auto"/>
          <w:bottom w:val="none" w:sz="0" w:space="0" w:color="auto"/>
        </w:pBdr>
        <w:rPr>
          <w:i/>
        </w:rPr>
      </w:pPr>
      <w:r>
        <w:t xml:space="preserve">+ </w:t>
      </w:r>
      <w:proofErr w:type="spellStart"/>
      <w:r w:rsidRPr="00961E56">
        <w:rPr>
          <w:i/>
        </w:rPr>
        <w:t>kolekalciferol</w:t>
      </w:r>
      <w:proofErr w:type="spellEnd"/>
    </w:p>
    <w:p w14:paraId="55D488B7" w14:textId="77777777" w:rsidR="00981F3A" w:rsidRDefault="00981F3A" w:rsidP="00584FFC">
      <w:pPr>
        <w:pStyle w:val="PreparatSubstans"/>
      </w:pPr>
      <w:proofErr w:type="spellStart"/>
      <w:r w:rsidRPr="00E24A93">
        <w:rPr>
          <w:i/>
        </w:rPr>
        <w:t>zoledronsyra</w:t>
      </w:r>
      <w:proofErr w:type="spellEnd"/>
      <w:r>
        <w:tab/>
      </w:r>
      <w:r w:rsidRPr="00C17F8B">
        <w:rPr>
          <w:rFonts w:ascii="Wingdings" w:hAnsi="Wingdings"/>
        </w:rPr>
        <w:t></w:t>
      </w:r>
      <w:r>
        <w:tab/>
      </w:r>
      <w:proofErr w:type="spellStart"/>
      <w:r>
        <w:t>Zoledronsyra</w:t>
      </w:r>
      <w:proofErr w:type="spellEnd"/>
      <w:r>
        <w:t xml:space="preserve"> …, </w:t>
      </w:r>
      <w:proofErr w:type="spellStart"/>
      <w:r>
        <w:t>Zoledronic</w:t>
      </w:r>
      <w:proofErr w:type="spellEnd"/>
      <w:r>
        <w:t xml:space="preserve"> </w:t>
      </w:r>
      <w:proofErr w:type="spellStart"/>
      <w:r>
        <w:t>Acid</w:t>
      </w:r>
      <w:proofErr w:type="spellEnd"/>
      <w:r>
        <w:t xml:space="preserve"> ..., </w:t>
      </w:r>
      <w:r>
        <w:tab/>
      </w:r>
      <w:r>
        <w:tab/>
      </w:r>
      <w:r>
        <w:tab/>
      </w:r>
      <w:proofErr w:type="spellStart"/>
      <w:r>
        <w:t>Aclasta</w:t>
      </w:r>
      <w:proofErr w:type="spellEnd"/>
      <w:r>
        <w:t xml:space="preserve"> </w:t>
      </w:r>
      <w:r w:rsidRPr="0021243A">
        <w:rPr>
          <w:i/>
        </w:rPr>
        <w:t>inf 5 mg</w:t>
      </w:r>
    </w:p>
    <w:p w14:paraId="558DB85C" w14:textId="77777777" w:rsidR="00981F3A" w:rsidRDefault="00981F3A" w:rsidP="00584FFC">
      <w:pPr>
        <w:pStyle w:val="Brd"/>
      </w:pPr>
      <w:r w:rsidRPr="004D59B4">
        <w:t>*</w:t>
      </w:r>
      <w:r>
        <w:t xml:space="preserve"> Kombinationsförpackning</w:t>
      </w:r>
    </w:p>
    <w:p w14:paraId="38E68022" w14:textId="77777777" w:rsidR="00981F3A" w:rsidRDefault="00981F3A" w:rsidP="00584FFC">
      <w:pPr>
        <w:pStyle w:val="Brd"/>
      </w:pPr>
    </w:p>
    <w:p w14:paraId="7DCE629A" w14:textId="5B2422D1" w:rsidR="00981F3A" w:rsidRDefault="00981F3A" w:rsidP="00584FFC">
      <w:pPr>
        <w:pStyle w:val="Brd"/>
      </w:pPr>
      <w:proofErr w:type="spellStart"/>
      <w:r>
        <w:t>Bisfosfonater</w:t>
      </w:r>
      <w:proofErr w:type="spellEnd"/>
      <w:r>
        <w:t xml:space="preserve"> ges endast till patienter med GFR över 35 ml/min. Intag av peroral </w:t>
      </w:r>
      <w:proofErr w:type="spellStart"/>
      <w:r>
        <w:t>bisfosfonat</w:t>
      </w:r>
      <w:proofErr w:type="spellEnd"/>
      <w:r>
        <w:t xml:space="preserve"> och kalcium ska ske vid skilda tidpunkter för att inte försämra absorptionen av </w:t>
      </w:r>
      <w:proofErr w:type="spellStart"/>
      <w:r>
        <w:t>bisfosfonat</w:t>
      </w:r>
      <w:proofErr w:type="spellEnd"/>
      <w:r>
        <w:t xml:space="preserve">. Vid sväljsvårigheter, problem med att ta läkemedlet på rätt sätt eller med följsamhet, bör </w:t>
      </w:r>
      <w:proofErr w:type="spellStart"/>
      <w:r>
        <w:t>zoledronsyra</w:t>
      </w:r>
      <w:proofErr w:type="spellEnd"/>
      <w:r>
        <w:t xml:space="preserve"> eller </w:t>
      </w:r>
      <w:proofErr w:type="spellStart"/>
      <w:r>
        <w:t>denosumab</w:t>
      </w:r>
      <w:proofErr w:type="spellEnd"/>
      <w:r>
        <w:t xml:space="preserve"> väljas.</w:t>
      </w:r>
    </w:p>
    <w:p w14:paraId="71A9AE5F" w14:textId="77777777" w:rsidR="00981F3A" w:rsidRDefault="00981F3A" w:rsidP="00584FFC">
      <w:pPr>
        <w:pStyle w:val="Brd"/>
      </w:pPr>
    </w:p>
    <w:p w14:paraId="1593593E" w14:textId="77777777" w:rsidR="00981F3A" w:rsidRDefault="00981F3A" w:rsidP="00584FFC">
      <w:pPr>
        <w:pStyle w:val="Brd"/>
      </w:pPr>
      <w:r>
        <w:t xml:space="preserve">Ompröva </w:t>
      </w:r>
      <w:proofErr w:type="spellStart"/>
      <w:r>
        <w:t>bisfosfonatbehandlingen</w:t>
      </w:r>
      <w:proofErr w:type="spellEnd"/>
      <w:r>
        <w:t xml:space="preserve"> efter 3–5 år då behandlingseffekten kvarstår lång tid efter utsättning. Vid mycket hög frakturrisk kan längre behandlingstid övervägas. </w:t>
      </w:r>
    </w:p>
    <w:p w14:paraId="7C0D4143" w14:textId="07D694C4" w:rsidR="009173FB" w:rsidRDefault="009173FB" w:rsidP="00584FFC">
      <w:pPr>
        <w:pStyle w:val="Brd"/>
        <w:rPr>
          <w:b/>
        </w:rPr>
      </w:pPr>
    </w:p>
    <w:p w14:paraId="4E15E01F" w14:textId="77777777" w:rsidR="0067425C" w:rsidRDefault="0067425C" w:rsidP="00584FFC">
      <w:pPr>
        <w:pStyle w:val="Brd"/>
        <w:rPr>
          <w:b/>
        </w:rPr>
      </w:pPr>
    </w:p>
    <w:p w14:paraId="216E5620" w14:textId="73862383" w:rsidR="00981F3A" w:rsidRDefault="00981F3A" w:rsidP="00584FFC">
      <w:pPr>
        <w:pStyle w:val="Brd"/>
        <w:rPr>
          <w:b/>
        </w:rPr>
      </w:pPr>
      <w:r w:rsidRPr="0021243A">
        <w:rPr>
          <w:b/>
        </w:rPr>
        <w:t>I andra hand</w:t>
      </w:r>
    </w:p>
    <w:p w14:paraId="20EADDD9" w14:textId="77777777" w:rsidR="00981F3A" w:rsidRDefault="00981F3A" w:rsidP="00584FFC">
      <w:pPr>
        <w:pStyle w:val="Brd"/>
      </w:pPr>
      <w:proofErr w:type="spellStart"/>
      <w:r>
        <w:t>Denosumab</w:t>
      </w:r>
      <w:proofErr w:type="spellEnd"/>
      <w:r>
        <w:t xml:space="preserve"> ordineras till patienter med intolerans mot </w:t>
      </w:r>
      <w:proofErr w:type="spellStart"/>
      <w:r>
        <w:t>bisfosfonat</w:t>
      </w:r>
      <w:proofErr w:type="spellEnd"/>
      <w:r>
        <w:t>, GFR under 35 ml/min eller med nedsatt allmäntillstånd där en influensalik reaktion bedöms medicinskt riskabel.</w:t>
      </w:r>
    </w:p>
    <w:p w14:paraId="6D4D8799" w14:textId="77777777" w:rsidR="00981F3A" w:rsidRPr="0021243A" w:rsidRDefault="00981F3A" w:rsidP="00584FFC">
      <w:pPr>
        <w:pStyle w:val="Brd"/>
        <w:rPr>
          <w:b/>
        </w:rPr>
      </w:pPr>
    </w:p>
    <w:p w14:paraId="04D87709" w14:textId="77777777" w:rsidR="009173FB" w:rsidRDefault="009173FB" w:rsidP="00584FFC">
      <w:pPr>
        <w:pStyle w:val="RubrikVersaler"/>
      </w:pPr>
    </w:p>
    <w:p w14:paraId="5257FA82" w14:textId="418ACC9D" w:rsidR="00981F3A" w:rsidRDefault="00981F3A" w:rsidP="00584FFC">
      <w:pPr>
        <w:pStyle w:val="RubrikVersaler"/>
      </w:pPr>
      <w:r>
        <w:t>ÖVRIGA BENRESORPTIONSHÄMMARE</w:t>
      </w:r>
    </w:p>
    <w:p w14:paraId="143225DF" w14:textId="77777777" w:rsidR="00981F3A" w:rsidRDefault="00981F3A" w:rsidP="00584FFC">
      <w:pPr>
        <w:pStyle w:val="PreparatSubstans"/>
      </w:pPr>
      <w:proofErr w:type="spellStart"/>
      <w:r w:rsidRPr="0021243A">
        <w:rPr>
          <w:i/>
        </w:rPr>
        <w:t>denosumab</w:t>
      </w:r>
      <w:proofErr w:type="spellEnd"/>
      <w:r>
        <w:tab/>
      </w:r>
      <w:r>
        <w:tab/>
      </w:r>
      <w:proofErr w:type="spellStart"/>
      <w:r>
        <w:t>Prolia</w:t>
      </w:r>
      <w:proofErr w:type="spellEnd"/>
      <w:r>
        <w:t xml:space="preserve">* </w:t>
      </w:r>
      <w:proofErr w:type="spellStart"/>
      <w:r w:rsidRPr="005B28E7">
        <w:rPr>
          <w:i/>
        </w:rPr>
        <w:t>inj</w:t>
      </w:r>
      <w:proofErr w:type="spellEnd"/>
    </w:p>
    <w:p w14:paraId="62E38AEA" w14:textId="77777777" w:rsidR="00981F3A" w:rsidRDefault="00981F3A" w:rsidP="00584FFC">
      <w:pPr>
        <w:pStyle w:val="Brd"/>
      </w:pPr>
      <w:r>
        <w:t>* Begränsad subvention; www.tlv.se</w:t>
      </w:r>
    </w:p>
    <w:p w14:paraId="4E5527F8" w14:textId="77777777" w:rsidR="00981F3A" w:rsidRDefault="00981F3A" w:rsidP="00584FFC">
      <w:pPr>
        <w:pStyle w:val="Brd"/>
      </w:pPr>
    </w:p>
    <w:p w14:paraId="33EB43B0" w14:textId="098F4514" w:rsidR="00981F3A" w:rsidRDefault="00981F3A" w:rsidP="00584FFC">
      <w:pPr>
        <w:pStyle w:val="Brd"/>
      </w:pPr>
      <w:r>
        <w:lastRenderedPageBreak/>
        <w:t xml:space="preserve">Beakta risken för </w:t>
      </w:r>
      <w:proofErr w:type="spellStart"/>
      <w:r>
        <w:t>hypokalcemi</w:t>
      </w:r>
      <w:proofErr w:type="spellEnd"/>
      <w:r>
        <w:t>, särskilt vid grav njurfunktionsnedsättning (GFR under 35 ml/min).</w:t>
      </w:r>
    </w:p>
    <w:p w14:paraId="639094AC" w14:textId="77777777" w:rsidR="00981F3A" w:rsidRDefault="00981F3A" w:rsidP="00584FFC">
      <w:pPr>
        <w:pStyle w:val="Brd"/>
      </w:pPr>
    </w:p>
    <w:p w14:paraId="3CA46D3E" w14:textId="77777777" w:rsidR="00981F3A" w:rsidRDefault="00981F3A" w:rsidP="00584FFC">
      <w:pPr>
        <w:pStyle w:val="Brd"/>
      </w:pPr>
      <w:r>
        <w:t xml:space="preserve">Den ökade bentätheten som erhållits av behandlingen med </w:t>
      </w:r>
      <w:proofErr w:type="spellStart"/>
      <w:r>
        <w:t>denosumab</w:t>
      </w:r>
      <w:proofErr w:type="spellEnd"/>
      <w:r>
        <w:t xml:space="preserve"> förloras efter utsättning, och risken för kotfrakturer ökar (</w:t>
      </w:r>
      <w:proofErr w:type="spellStart"/>
      <w:r>
        <w:t>rebound­fenomen</w:t>
      </w:r>
      <w:proofErr w:type="spellEnd"/>
      <w:r>
        <w:t xml:space="preserve">). Därför rekommenderas tillsvidarebehandling, till skillnad mot vad som gäller för </w:t>
      </w:r>
      <w:proofErr w:type="spellStart"/>
      <w:r>
        <w:t>bisfosfonater</w:t>
      </w:r>
      <w:proofErr w:type="spellEnd"/>
      <w:r>
        <w:t>.</w:t>
      </w:r>
    </w:p>
    <w:p w14:paraId="0AFFA670" w14:textId="77777777" w:rsidR="00981F3A" w:rsidRDefault="00981F3A" w:rsidP="00584FFC">
      <w:pPr>
        <w:pStyle w:val="Brd"/>
      </w:pPr>
    </w:p>
    <w:p w14:paraId="0CA0D209" w14:textId="77777777" w:rsidR="00981F3A" w:rsidRDefault="00981F3A" w:rsidP="00584FFC">
      <w:pPr>
        <w:pStyle w:val="Heading3"/>
      </w:pPr>
      <w:r>
        <w:t>Kalcium + D-vitamin</w:t>
      </w:r>
    </w:p>
    <w:p w14:paraId="10A6515B" w14:textId="2976AD55" w:rsidR="00981F3A" w:rsidRDefault="00981F3A" w:rsidP="00584FFC">
      <w:pPr>
        <w:pStyle w:val="Brd"/>
      </w:pPr>
      <w:r w:rsidRPr="00491A70">
        <w:t>Ges till patienter som behandlas med kortison eller osteoporosläkemedel samt vid bristande kalciumintag och/eller risk för D-vitaminbrist. För övriga är det inte visat att den medicinska vinsten överstiger riskerna.</w:t>
      </w:r>
      <w:r>
        <w:t xml:space="preserve"> </w:t>
      </w:r>
    </w:p>
    <w:p w14:paraId="578BB85E" w14:textId="77777777" w:rsidR="00981F3A" w:rsidRDefault="00981F3A" w:rsidP="00584FFC">
      <w:pPr>
        <w:pStyle w:val="PreparatSubstans"/>
      </w:pPr>
      <w:r w:rsidRPr="0021243A">
        <w:rPr>
          <w:i/>
        </w:rPr>
        <w:t>kalciumkarbonat</w:t>
      </w:r>
      <w:r>
        <w:tab/>
      </w:r>
      <w:r>
        <w:tab/>
      </w:r>
      <w:proofErr w:type="spellStart"/>
      <w:r>
        <w:t>Kalcipos</w:t>
      </w:r>
      <w:proofErr w:type="spellEnd"/>
      <w:r>
        <w:t xml:space="preserve">-D forte </w:t>
      </w:r>
      <w:r w:rsidRPr="0021243A">
        <w:rPr>
          <w:i/>
        </w:rPr>
        <w:t>tablett</w:t>
      </w:r>
    </w:p>
    <w:p w14:paraId="262CE3B6" w14:textId="77777777" w:rsidR="00981F3A" w:rsidRPr="0021243A" w:rsidRDefault="00981F3A" w:rsidP="00584FFC">
      <w:pPr>
        <w:pStyle w:val="PreparatSubstans"/>
      </w:pPr>
      <w:r>
        <w:t xml:space="preserve">+ </w:t>
      </w:r>
      <w:proofErr w:type="spellStart"/>
      <w:r w:rsidRPr="0021243A">
        <w:rPr>
          <w:i/>
        </w:rPr>
        <w:t>kolekalciferol</w:t>
      </w:r>
      <w:proofErr w:type="spellEnd"/>
      <w:r>
        <w:tab/>
      </w:r>
      <w:r w:rsidRPr="00C17F8B">
        <w:rPr>
          <w:rFonts w:ascii="Wingdings" w:hAnsi="Wingdings"/>
        </w:rPr>
        <w:t></w:t>
      </w:r>
      <w:r>
        <w:tab/>
      </w:r>
      <w:r w:rsidRPr="0021243A">
        <w:t xml:space="preserve">Calcichew-D3 Citron, </w:t>
      </w:r>
      <w:proofErr w:type="spellStart"/>
      <w:r w:rsidRPr="0021243A">
        <w:t>Kalcipos</w:t>
      </w:r>
      <w:proofErr w:type="spellEnd"/>
      <w:r w:rsidRPr="0021243A">
        <w:t xml:space="preserve">-D forte, </w:t>
      </w:r>
    </w:p>
    <w:p w14:paraId="232896BC" w14:textId="77777777" w:rsidR="00981F3A" w:rsidRPr="0021243A" w:rsidRDefault="00981F3A" w:rsidP="00584FFC">
      <w:pPr>
        <w:pStyle w:val="PreparatSubstans"/>
      </w:pPr>
      <w:r>
        <w:tab/>
      </w:r>
      <w:r>
        <w:tab/>
      </w:r>
      <w:proofErr w:type="spellStart"/>
      <w:r>
        <w:t>Recikalc</w:t>
      </w:r>
      <w:proofErr w:type="spellEnd"/>
      <w:r>
        <w:t xml:space="preserve">-D forte </w:t>
      </w:r>
      <w:r w:rsidRPr="0021243A">
        <w:rPr>
          <w:i/>
        </w:rPr>
        <w:t>tuggtablett</w:t>
      </w:r>
    </w:p>
    <w:p w14:paraId="6D82AE38" w14:textId="604CB24E" w:rsidR="00E24A93" w:rsidRDefault="00E24A93" w:rsidP="00E24A93">
      <w:pPr>
        <w:pStyle w:val="Brd"/>
      </w:pPr>
      <w:r>
        <w:t xml:space="preserve">Rekommenderad dygnsdos är 500 mg kalcium/800 IE </w:t>
      </w:r>
      <w:proofErr w:type="spellStart"/>
      <w:r>
        <w:t>kolekalciferol</w:t>
      </w:r>
      <w:proofErr w:type="spellEnd"/>
      <w:r>
        <w:t>.</w:t>
      </w:r>
    </w:p>
    <w:p w14:paraId="1BECFBC0" w14:textId="77777777" w:rsidR="00E24A93" w:rsidRDefault="00E24A93"/>
    <w:p w14:paraId="071DB692" w14:textId="4EA49B77" w:rsidR="00981F3A" w:rsidRDefault="00981F3A">
      <w:r>
        <w:br w:type="page"/>
      </w:r>
    </w:p>
    <w:p w14:paraId="58FB1438" w14:textId="77777777" w:rsidR="00981F3A" w:rsidRDefault="00981F3A" w:rsidP="00584FFC">
      <w:pPr>
        <w:pStyle w:val="Heading1"/>
      </w:pPr>
      <w:bookmarkStart w:id="52" w:name="_Toc497391323"/>
      <w:bookmarkStart w:id="53" w:name="_Toc17291682"/>
      <w:r>
        <w:lastRenderedPageBreak/>
        <w:t>Vaccinationer</w:t>
      </w:r>
      <w:bookmarkEnd w:id="52"/>
      <w:bookmarkEnd w:id="53"/>
    </w:p>
    <w:p w14:paraId="334384A8" w14:textId="77777777" w:rsidR="00981F3A" w:rsidRDefault="00981F3A" w:rsidP="00584FFC">
      <w:pPr>
        <w:pStyle w:val="Brd"/>
        <w:spacing w:after="60"/>
        <w:rPr>
          <w:b/>
        </w:rPr>
      </w:pPr>
    </w:p>
    <w:p w14:paraId="4044F27B" w14:textId="77777777" w:rsidR="00981F3A" w:rsidRDefault="00981F3A" w:rsidP="00584FFC">
      <w:pPr>
        <w:pStyle w:val="Brd"/>
      </w:pPr>
      <w:r>
        <w:t xml:space="preserve">Rekommendationer för vaccination av barn och särskilda riskgrupper samt beställningsrutiner och information om upphandlade vacciner finns på:  </w:t>
      </w:r>
    </w:p>
    <w:p w14:paraId="30171D2B" w14:textId="77777777" w:rsidR="00981F3A" w:rsidRDefault="007A423D" w:rsidP="00584FFC">
      <w:pPr>
        <w:pStyle w:val="Brd"/>
      </w:pPr>
      <w:hyperlink r:id="rId21" w:history="1">
        <w:r w:rsidR="00981F3A" w:rsidRPr="00CC4969">
          <w:rPr>
            <w:rStyle w:val="Hyperlink"/>
          </w:rPr>
          <w:t>www.janusinfo.se/behandling/expertradsutlatanden/vaccinationer</w:t>
        </w:r>
      </w:hyperlink>
      <w:r w:rsidR="00981F3A">
        <w:t xml:space="preserve"> </w:t>
      </w:r>
      <w:hyperlink r:id="rId22" w:history="1">
        <w:r w:rsidR="00981F3A" w:rsidRPr="00CC4969">
          <w:rPr>
            <w:rStyle w:val="Hyperlink"/>
          </w:rPr>
          <w:t>www.vårdgivarguiden.se/behandlingsstod/smittskydd/amnesomraden/vaccination</w:t>
        </w:r>
      </w:hyperlink>
      <w:r w:rsidR="00981F3A">
        <w:t xml:space="preserve"> </w:t>
      </w:r>
    </w:p>
    <w:p w14:paraId="01C6D537" w14:textId="77777777" w:rsidR="00981F3A" w:rsidRDefault="00981F3A" w:rsidP="00584FFC">
      <w:pPr>
        <w:pStyle w:val="Brd"/>
      </w:pPr>
    </w:p>
    <w:p w14:paraId="43EE433F" w14:textId="34F78945" w:rsidR="00981F3A" w:rsidRDefault="00981F3A" w:rsidP="00584FFC">
      <w:pPr>
        <w:pStyle w:val="Brd"/>
      </w:pPr>
      <w:r>
        <w:t xml:space="preserve">Direktlänkar till dokumenten som det hänvisas till nedan finns i Kloka </w:t>
      </w:r>
      <w:r w:rsidR="00F32242">
        <w:t>l</w:t>
      </w:r>
      <w:r>
        <w:t xml:space="preserve">istan på </w:t>
      </w:r>
      <w:hyperlink r:id="rId23" w:history="1">
        <w:r w:rsidRPr="00CC4969">
          <w:rPr>
            <w:rStyle w:val="Hyperlink"/>
          </w:rPr>
          <w:t>www.janusinfo.se</w:t>
        </w:r>
      </w:hyperlink>
      <w:r>
        <w:t xml:space="preserve"> .</w:t>
      </w:r>
    </w:p>
    <w:p w14:paraId="26969E6F" w14:textId="77777777" w:rsidR="00981F3A" w:rsidRDefault="00981F3A" w:rsidP="00584FFC">
      <w:pPr>
        <w:pStyle w:val="Heading2"/>
      </w:pPr>
      <w:r>
        <w:t>Vaccination av barn</w:t>
      </w:r>
    </w:p>
    <w:p w14:paraId="7B48CAEF" w14:textId="77777777" w:rsidR="00981F3A" w:rsidRDefault="00981F3A" w:rsidP="00584FFC">
      <w:pPr>
        <w:pStyle w:val="Brd"/>
      </w:pPr>
      <w:r>
        <w:t xml:space="preserve">Se </w:t>
      </w:r>
      <w:r w:rsidRPr="006621B0">
        <w:rPr>
          <w:b/>
        </w:rPr>
        <w:t>Barnvaccinationer</w:t>
      </w:r>
      <w:r>
        <w:t xml:space="preserve">; </w:t>
      </w:r>
      <w:hyperlink r:id="rId24" w:history="1">
        <w:r w:rsidRPr="00CC4969">
          <w:rPr>
            <w:rStyle w:val="Hyperlink"/>
          </w:rPr>
          <w:t>www.janusinfo.se</w:t>
        </w:r>
      </w:hyperlink>
      <w:r>
        <w:t xml:space="preserve"> . </w:t>
      </w:r>
    </w:p>
    <w:p w14:paraId="329E1F06" w14:textId="77777777" w:rsidR="00981F3A" w:rsidRDefault="00981F3A" w:rsidP="00584FFC">
      <w:pPr>
        <w:pStyle w:val="Brd"/>
      </w:pPr>
      <w:r w:rsidRPr="00BC3652">
        <w:t>Dokumentet innehåller information om de vacciner</w:t>
      </w:r>
      <w:r>
        <w:t xml:space="preserve"> som ingår i programmet</w:t>
      </w:r>
      <w:r w:rsidRPr="00BC3652">
        <w:t>, inklusive dosering, intervall, administrationssätt, och hur vacciner kan kombineras. Det finns även information om sjukdomarna som ska förebyggas</w:t>
      </w:r>
      <w:r w:rsidRPr="00717891">
        <w:t>. Informationen kan appliceras på vuxna i de fall där det är aktuellt, förutom avseende doseringar.</w:t>
      </w:r>
      <w:r>
        <w:t xml:space="preserve"> </w:t>
      </w:r>
    </w:p>
    <w:p w14:paraId="7718E7BE" w14:textId="77777777" w:rsidR="00981F3A" w:rsidRDefault="00981F3A" w:rsidP="00584FFC">
      <w:pPr>
        <w:pStyle w:val="Brd"/>
      </w:pPr>
    </w:p>
    <w:p w14:paraId="117F5791" w14:textId="77777777" w:rsidR="00981F3A" w:rsidRDefault="00981F3A" w:rsidP="00584FFC">
      <w:pPr>
        <w:pStyle w:val="Brd"/>
      </w:pPr>
      <w:r w:rsidRPr="006621B0">
        <w:rPr>
          <w:b/>
        </w:rPr>
        <w:t>Tabell</w:t>
      </w:r>
      <w:r>
        <w:t xml:space="preserve">: </w:t>
      </w:r>
      <w:r w:rsidRPr="00BC3652">
        <w:t>Tidpunkt för de olika vaccinationerna enligt nedanstående schema</w:t>
      </w:r>
    </w:p>
    <w:p w14:paraId="5D4F0CBF" w14:textId="77777777" w:rsidR="00981F3A" w:rsidRDefault="00981F3A" w:rsidP="00584FFC">
      <w:pPr>
        <w:pStyle w:val="Brd"/>
      </w:pPr>
    </w:p>
    <w:tbl>
      <w:tblPr>
        <w:tblStyle w:val="TableGrid"/>
        <w:tblW w:w="0" w:type="auto"/>
        <w:tblCellMar>
          <w:top w:w="113" w:type="dxa"/>
          <w:bottom w:w="113" w:type="dxa"/>
        </w:tblCellMar>
        <w:tblLook w:val="04A0" w:firstRow="1" w:lastRow="0" w:firstColumn="1" w:lastColumn="0" w:noHBand="0" w:noVBand="1"/>
      </w:tblPr>
      <w:tblGrid>
        <w:gridCol w:w="2333"/>
        <w:gridCol w:w="809"/>
        <w:gridCol w:w="661"/>
        <w:gridCol w:w="661"/>
        <w:gridCol w:w="750"/>
        <w:gridCol w:w="750"/>
        <w:gridCol w:w="670"/>
        <w:gridCol w:w="715"/>
        <w:gridCol w:w="715"/>
        <w:gridCol w:w="715"/>
      </w:tblGrid>
      <w:tr w:rsidR="00981F3A" w:rsidRPr="006621B0" w14:paraId="3911DA40" w14:textId="77777777" w:rsidTr="00584FFC">
        <w:tc>
          <w:tcPr>
            <w:tcW w:w="0" w:type="auto"/>
          </w:tcPr>
          <w:p w14:paraId="3CA8E8A2" w14:textId="77777777" w:rsidR="00981F3A" w:rsidRPr="006621B0" w:rsidRDefault="00981F3A" w:rsidP="00584FFC">
            <w:pPr>
              <w:pStyle w:val="Brd"/>
              <w:rPr>
                <w:sz w:val="16"/>
                <w:szCs w:val="16"/>
              </w:rPr>
            </w:pPr>
          </w:p>
        </w:tc>
        <w:tc>
          <w:tcPr>
            <w:tcW w:w="0" w:type="auto"/>
            <w:gridSpan w:val="6"/>
          </w:tcPr>
          <w:p w14:paraId="36F1623F" w14:textId="77777777" w:rsidR="00981F3A" w:rsidRPr="006621B0" w:rsidRDefault="00981F3A" w:rsidP="00584FFC">
            <w:pPr>
              <w:pStyle w:val="Brd"/>
              <w:rPr>
                <w:b/>
                <w:sz w:val="16"/>
                <w:szCs w:val="16"/>
              </w:rPr>
            </w:pPr>
            <w:r w:rsidRPr="006621B0">
              <w:rPr>
                <w:b/>
                <w:sz w:val="16"/>
                <w:szCs w:val="16"/>
              </w:rPr>
              <w:t>Barnhälsovård</w:t>
            </w:r>
          </w:p>
        </w:tc>
        <w:tc>
          <w:tcPr>
            <w:tcW w:w="0" w:type="auto"/>
            <w:gridSpan w:val="3"/>
          </w:tcPr>
          <w:p w14:paraId="6552EB18" w14:textId="77777777" w:rsidR="00981F3A" w:rsidRPr="006621B0" w:rsidRDefault="00981F3A" w:rsidP="00584FFC">
            <w:pPr>
              <w:pStyle w:val="Brd"/>
              <w:rPr>
                <w:b/>
                <w:sz w:val="16"/>
                <w:szCs w:val="16"/>
              </w:rPr>
            </w:pPr>
            <w:r w:rsidRPr="006621B0">
              <w:rPr>
                <w:b/>
                <w:sz w:val="16"/>
                <w:szCs w:val="16"/>
              </w:rPr>
              <w:t>Elevhälsa</w:t>
            </w:r>
          </w:p>
        </w:tc>
      </w:tr>
      <w:tr w:rsidR="00981F3A" w:rsidRPr="006621B0" w14:paraId="4751FFD6" w14:textId="77777777" w:rsidTr="00584FFC">
        <w:tc>
          <w:tcPr>
            <w:tcW w:w="0" w:type="auto"/>
            <w:vAlign w:val="center"/>
          </w:tcPr>
          <w:p w14:paraId="7CEE9D9E" w14:textId="77777777" w:rsidR="00981F3A" w:rsidRPr="006621B0" w:rsidRDefault="00981F3A" w:rsidP="00584FFC">
            <w:pPr>
              <w:pStyle w:val="Brd"/>
              <w:rPr>
                <w:sz w:val="16"/>
                <w:szCs w:val="16"/>
              </w:rPr>
            </w:pPr>
          </w:p>
        </w:tc>
        <w:tc>
          <w:tcPr>
            <w:tcW w:w="0" w:type="auto"/>
          </w:tcPr>
          <w:p w14:paraId="6921A477" w14:textId="77777777" w:rsidR="00981F3A" w:rsidRPr="006621B0" w:rsidRDefault="00981F3A" w:rsidP="00584FFC">
            <w:pPr>
              <w:pStyle w:val="Brd"/>
              <w:rPr>
                <w:sz w:val="16"/>
                <w:szCs w:val="16"/>
              </w:rPr>
            </w:pPr>
            <w:r w:rsidRPr="006621B0">
              <w:rPr>
                <w:rFonts w:cs="Frutiger SLL OTF"/>
                <w:sz w:val="16"/>
                <w:szCs w:val="16"/>
              </w:rPr>
              <w:t xml:space="preserve">6 </w:t>
            </w:r>
            <w:r w:rsidRPr="006621B0">
              <w:rPr>
                <w:rFonts w:cs="Frutiger SLL OTF"/>
                <w:spacing w:val="-2"/>
                <w:sz w:val="16"/>
                <w:szCs w:val="16"/>
              </w:rPr>
              <w:t>veckor</w:t>
            </w:r>
          </w:p>
        </w:tc>
        <w:tc>
          <w:tcPr>
            <w:tcW w:w="0" w:type="auto"/>
          </w:tcPr>
          <w:p w14:paraId="4AAF62FD" w14:textId="77777777" w:rsidR="00981F3A" w:rsidRPr="006621B0" w:rsidRDefault="00981F3A" w:rsidP="00584FFC">
            <w:pPr>
              <w:pStyle w:val="Brd"/>
              <w:rPr>
                <w:sz w:val="16"/>
                <w:szCs w:val="16"/>
              </w:rPr>
            </w:pPr>
            <w:r w:rsidRPr="006621B0">
              <w:rPr>
                <w:rFonts w:cs="Frutiger SLL OTF"/>
                <w:sz w:val="16"/>
                <w:szCs w:val="16"/>
              </w:rPr>
              <w:t>3 mån</w:t>
            </w:r>
          </w:p>
        </w:tc>
        <w:tc>
          <w:tcPr>
            <w:tcW w:w="0" w:type="auto"/>
          </w:tcPr>
          <w:p w14:paraId="4575641E" w14:textId="77777777" w:rsidR="00981F3A" w:rsidRPr="006621B0" w:rsidRDefault="00981F3A" w:rsidP="00584FFC">
            <w:pPr>
              <w:pStyle w:val="Brd"/>
              <w:rPr>
                <w:sz w:val="16"/>
                <w:szCs w:val="16"/>
              </w:rPr>
            </w:pPr>
            <w:r w:rsidRPr="006621B0">
              <w:rPr>
                <w:rFonts w:cs="Frutiger SLL OTF"/>
                <w:sz w:val="16"/>
                <w:szCs w:val="16"/>
              </w:rPr>
              <w:t>5 mån</w:t>
            </w:r>
          </w:p>
        </w:tc>
        <w:tc>
          <w:tcPr>
            <w:tcW w:w="0" w:type="auto"/>
          </w:tcPr>
          <w:p w14:paraId="438EB56E" w14:textId="77777777" w:rsidR="00981F3A" w:rsidRPr="006621B0" w:rsidRDefault="00981F3A" w:rsidP="00584FFC">
            <w:pPr>
              <w:pStyle w:val="Brd"/>
              <w:rPr>
                <w:sz w:val="16"/>
                <w:szCs w:val="16"/>
              </w:rPr>
            </w:pPr>
            <w:r w:rsidRPr="006621B0">
              <w:rPr>
                <w:rFonts w:cs="Frutiger SLL OTF"/>
                <w:sz w:val="16"/>
                <w:szCs w:val="16"/>
              </w:rPr>
              <w:t>12 mån</w:t>
            </w:r>
          </w:p>
        </w:tc>
        <w:tc>
          <w:tcPr>
            <w:tcW w:w="0" w:type="auto"/>
          </w:tcPr>
          <w:p w14:paraId="54D31154" w14:textId="77777777" w:rsidR="00981F3A" w:rsidRPr="006621B0" w:rsidRDefault="00981F3A" w:rsidP="00584FFC">
            <w:pPr>
              <w:pStyle w:val="Brd"/>
              <w:rPr>
                <w:sz w:val="16"/>
                <w:szCs w:val="16"/>
              </w:rPr>
            </w:pPr>
            <w:r w:rsidRPr="006621B0">
              <w:rPr>
                <w:rFonts w:cs="Frutiger SLL OTF"/>
                <w:sz w:val="16"/>
                <w:szCs w:val="16"/>
              </w:rPr>
              <w:t>18 mån</w:t>
            </w:r>
          </w:p>
        </w:tc>
        <w:tc>
          <w:tcPr>
            <w:tcW w:w="0" w:type="auto"/>
          </w:tcPr>
          <w:p w14:paraId="404CB196" w14:textId="77777777" w:rsidR="00981F3A" w:rsidRPr="006621B0" w:rsidRDefault="00981F3A" w:rsidP="00584FFC">
            <w:pPr>
              <w:pStyle w:val="Brd"/>
              <w:rPr>
                <w:sz w:val="16"/>
                <w:szCs w:val="16"/>
              </w:rPr>
            </w:pPr>
            <w:r w:rsidRPr="006621B0">
              <w:rPr>
                <w:rFonts w:cs="Frutiger SLL OTF"/>
                <w:sz w:val="16"/>
                <w:szCs w:val="16"/>
              </w:rPr>
              <w:t>5–6 år</w:t>
            </w:r>
          </w:p>
        </w:tc>
        <w:tc>
          <w:tcPr>
            <w:tcW w:w="0" w:type="auto"/>
          </w:tcPr>
          <w:p w14:paraId="59459AD0" w14:textId="03EF9EB8" w:rsidR="00981F3A" w:rsidRPr="006621B0" w:rsidRDefault="00981F3A" w:rsidP="00584FFC">
            <w:pPr>
              <w:pStyle w:val="Brd"/>
              <w:rPr>
                <w:sz w:val="16"/>
                <w:szCs w:val="16"/>
              </w:rPr>
            </w:pPr>
            <w:r>
              <w:rPr>
                <w:rFonts w:cs="Frutiger SLL OTF"/>
                <w:sz w:val="16"/>
                <w:szCs w:val="16"/>
              </w:rPr>
              <w:t>Åk 1</w:t>
            </w:r>
            <w:r w:rsidR="000529AF">
              <w:rPr>
                <w:rFonts w:cs="Frutiger SLL OTF"/>
                <w:sz w:val="16"/>
                <w:szCs w:val="16"/>
              </w:rPr>
              <w:t>–</w:t>
            </w:r>
            <w:r>
              <w:rPr>
                <w:rFonts w:cs="Frutiger SLL OTF"/>
                <w:sz w:val="16"/>
                <w:szCs w:val="16"/>
              </w:rPr>
              <w:t xml:space="preserve">2 </w:t>
            </w:r>
            <w:r>
              <w:rPr>
                <w:rFonts w:cs="Frutiger SLL OTF"/>
                <w:sz w:val="16"/>
                <w:szCs w:val="16"/>
              </w:rPr>
              <w:br/>
            </w:r>
          </w:p>
        </w:tc>
        <w:tc>
          <w:tcPr>
            <w:tcW w:w="0" w:type="auto"/>
          </w:tcPr>
          <w:p w14:paraId="5E50F6CD" w14:textId="51BFB04A" w:rsidR="00981F3A" w:rsidRDefault="00981F3A" w:rsidP="00584FFC">
            <w:pPr>
              <w:pStyle w:val="Brd"/>
              <w:rPr>
                <w:rFonts w:cs="Frutiger SLL OTF"/>
                <w:sz w:val="16"/>
                <w:szCs w:val="16"/>
              </w:rPr>
            </w:pPr>
            <w:r>
              <w:rPr>
                <w:rFonts w:cs="Frutiger SLL OTF"/>
                <w:sz w:val="16"/>
                <w:szCs w:val="16"/>
              </w:rPr>
              <w:t>Åk 5</w:t>
            </w:r>
            <w:r w:rsidR="000529AF">
              <w:rPr>
                <w:rFonts w:cs="Frutiger SLL OTF"/>
                <w:sz w:val="16"/>
                <w:szCs w:val="16"/>
              </w:rPr>
              <w:t>–</w:t>
            </w:r>
            <w:r>
              <w:rPr>
                <w:rFonts w:cs="Frutiger SLL OTF"/>
                <w:sz w:val="16"/>
                <w:szCs w:val="16"/>
              </w:rPr>
              <w:t>6</w:t>
            </w:r>
          </w:p>
          <w:p w14:paraId="6318FD1F" w14:textId="77777777" w:rsidR="00981F3A" w:rsidRPr="006621B0" w:rsidRDefault="00981F3A" w:rsidP="00584FFC">
            <w:pPr>
              <w:pStyle w:val="Brd"/>
              <w:rPr>
                <w:sz w:val="16"/>
                <w:szCs w:val="16"/>
              </w:rPr>
            </w:pPr>
          </w:p>
        </w:tc>
        <w:tc>
          <w:tcPr>
            <w:tcW w:w="0" w:type="auto"/>
          </w:tcPr>
          <w:p w14:paraId="50B3889E" w14:textId="08728246" w:rsidR="00981F3A" w:rsidRDefault="00981F3A" w:rsidP="00584FFC">
            <w:pPr>
              <w:pStyle w:val="Brd"/>
              <w:rPr>
                <w:rFonts w:cs="Frutiger SLL OTF"/>
                <w:sz w:val="16"/>
                <w:szCs w:val="16"/>
              </w:rPr>
            </w:pPr>
            <w:r>
              <w:rPr>
                <w:rFonts w:cs="Frutiger SLL OTF"/>
                <w:sz w:val="16"/>
                <w:szCs w:val="16"/>
              </w:rPr>
              <w:t>Åk 8</w:t>
            </w:r>
            <w:r w:rsidR="000529AF">
              <w:rPr>
                <w:rFonts w:cs="Frutiger SLL OTF"/>
                <w:sz w:val="16"/>
                <w:szCs w:val="16"/>
              </w:rPr>
              <w:t>–</w:t>
            </w:r>
            <w:r>
              <w:rPr>
                <w:rFonts w:cs="Frutiger SLL OTF"/>
                <w:sz w:val="16"/>
                <w:szCs w:val="16"/>
              </w:rPr>
              <w:t>9</w:t>
            </w:r>
          </w:p>
          <w:p w14:paraId="128D06FE" w14:textId="77777777" w:rsidR="00981F3A" w:rsidRPr="006621B0" w:rsidRDefault="00981F3A" w:rsidP="00584FFC">
            <w:pPr>
              <w:pStyle w:val="Brd"/>
              <w:rPr>
                <w:sz w:val="16"/>
                <w:szCs w:val="16"/>
              </w:rPr>
            </w:pPr>
          </w:p>
        </w:tc>
      </w:tr>
      <w:tr w:rsidR="00981F3A" w:rsidRPr="006621B0" w14:paraId="09737C0E" w14:textId="77777777" w:rsidTr="00584FFC">
        <w:tc>
          <w:tcPr>
            <w:tcW w:w="0" w:type="auto"/>
          </w:tcPr>
          <w:p w14:paraId="2FD08C1C" w14:textId="77777777" w:rsidR="00981F3A" w:rsidRPr="006621B0" w:rsidRDefault="00981F3A" w:rsidP="00584FFC">
            <w:pPr>
              <w:pStyle w:val="Brd"/>
              <w:rPr>
                <w:sz w:val="16"/>
                <w:szCs w:val="16"/>
              </w:rPr>
            </w:pPr>
            <w:r w:rsidRPr="006621B0">
              <w:rPr>
                <w:rFonts w:cs="Frutiger SLL OTF"/>
                <w:sz w:val="16"/>
                <w:szCs w:val="16"/>
              </w:rPr>
              <w:t>Rotavirus*</w:t>
            </w:r>
          </w:p>
        </w:tc>
        <w:tc>
          <w:tcPr>
            <w:tcW w:w="0" w:type="auto"/>
          </w:tcPr>
          <w:p w14:paraId="6E9BE011"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6CEFDA78"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489D15D2" w14:textId="77777777" w:rsidR="00981F3A" w:rsidRPr="006621B0" w:rsidRDefault="00981F3A" w:rsidP="00584FFC">
            <w:pPr>
              <w:pStyle w:val="Brd"/>
              <w:rPr>
                <w:sz w:val="16"/>
                <w:szCs w:val="16"/>
              </w:rPr>
            </w:pPr>
          </w:p>
        </w:tc>
        <w:tc>
          <w:tcPr>
            <w:tcW w:w="0" w:type="auto"/>
          </w:tcPr>
          <w:p w14:paraId="4D5AE63D" w14:textId="77777777" w:rsidR="00981F3A" w:rsidRPr="006621B0" w:rsidRDefault="00981F3A" w:rsidP="00584FFC">
            <w:pPr>
              <w:pStyle w:val="Brd"/>
              <w:rPr>
                <w:sz w:val="16"/>
                <w:szCs w:val="16"/>
              </w:rPr>
            </w:pPr>
          </w:p>
        </w:tc>
        <w:tc>
          <w:tcPr>
            <w:tcW w:w="0" w:type="auto"/>
          </w:tcPr>
          <w:p w14:paraId="333FA0E8" w14:textId="77777777" w:rsidR="00981F3A" w:rsidRPr="006621B0" w:rsidRDefault="00981F3A" w:rsidP="00584FFC">
            <w:pPr>
              <w:pStyle w:val="Brd"/>
              <w:rPr>
                <w:sz w:val="16"/>
                <w:szCs w:val="16"/>
              </w:rPr>
            </w:pPr>
          </w:p>
        </w:tc>
        <w:tc>
          <w:tcPr>
            <w:tcW w:w="0" w:type="auto"/>
          </w:tcPr>
          <w:p w14:paraId="2B0CA997" w14:textId="77777777" w:rsidR="00981F3A" w:rsidRPr="006621B0" w:rsidRDefault="00981F3A" w:rsidP="00584FFC">
            <w:pPr>
              <w:pStyle w:val="Brd"/>
              <w:rPr>
                <w:sz w:val="16"/>
                <w:szCs w:val="16"/>
              </w:rPr>
            </w:pPr>
          </w:p>
        </w:tc>
        <w:tc>
          <w:tcPr>
            <w:tcW w:w="0" w:type="auto"/>
          </w:tcPr>
          <w:p w14:paraId="1FD2E05F" w14:textId="77777777" w:rsidR="00981F3A" w:rsidRPr="006621B0" w:rsidRDefault="00981F3A" w:rsidP="00584FFC">
            <w:pPr>
              <w:pStyle w:val="Brd"/>
              <w:rPr>
                <w:sz w:val="16"/>
                <w:szCs w:val="16"/>
              </w:rPr>
            </w:pPr>
          </w:p>
        </w:tc>
        <w:tc>
          <w:tcPr>
            <w:tcW w:w="0" w:type="auto"/>
          </w:tcPr>
          <w:p w14:paraId="77F6602B" w14:textId="77777777" w:rsidR="00981F3A" w:rsidRPr="006621B0" w:rsidRDefault="00981F3A" w:rsidP="00584FFC">
            <w:pPr>
              <w:pStyle w:val="Brd"/>
              <w:rPr>
                <w:sz w:val="16"/>
                <w:szCs w:val="16"/>
              </w:rPr>
            </w:pPr>
          </w:p>
        </w:tc>
        <w:tc>
          <w:tcPr>
            <w:tcW w:w="0" w:type="auto"/>
          </w:tcPr>
          <w:p w14:paraId="41D452A6" w14:textId="77777777" w:rsidR="00981F3A" w:rsidRPr="006621B0" w:rsidRDefault="00981F3A" w:rsidP="00584FFC">
            <w:pPr>
              <w:pStyle w:val="Brd"/>
              <w:rPr>
                <w:sz w:val="16"/>
                <w:szCs w:val="16"/>
              </w:rPr>
            </w:pPr>
          </w:p>
        </w:tc>
      </w:tr>
      <w:tr w:rsidR="00981F3A" w:rsidRPr="006621B0" w14:paraId="29FFCD2D" w14:textId="77777777" w:rsidTr="00584FFC">
        <w:tc>
          <w:tcPr>
            <w:tcW w:w="0" w:type="auto"/>
          </w:tcPr>
          <w:p w14:paraId="2E6ADF15" w14:textId="77777777" w:rsidR="00981F3A" w:rsidRPr="006621B0" w:rsidRDefault="00981F3A" w:rsidP="00584FFC">
            <w:pPr>
              <w:pStyle w:val="Brd"/>
              <w:rPr>
                <w:sz w:val="16"/>
                <w:szCs w:val="16"/>
              </w:rPr>
            </w:pPr>
            <w:r w:rsidRPr="006621B0">
              <w:rPr>
                <w:rFonts w:cs="Frutiger SLL OTF"/>
                <w:sz w:val="16"/>
                <w:szCs w:val="16"/>
              </w:rPr>
              <w:t>Difteri</w:t>
            </w:r>
          </w:p>
        </w:tc>
        <w:tc>
          <w:tcPr>
            <w:tcW w:w="0" w:type="auto"/>
          </w:tcPr>
          <w:p w14:paraId="54FCF2BB" w14:textId="77777777" w:rsidR="00981F3A" w:rsidRPr="006621B0" w:rsidRDefault="00981F3A" w:rsidP="00584FFC">
            <w:pPr>
              <w:pStyle w:val="Brd"/>
              <w:rPr>
                <w:sz w:val="16"/>
                <w:szCs w:val="16"/>
              </w:rPr>
            </w:pPr>
          </w:p>
        </w:tc>
        <w:tc>
          <w:tcPr>
            <w:tcW w:w="0" w:type="auto"/>
          </w:tcPr>
          <w:p w14:paraId="06F8E26E"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1513380E"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1D5A3D5E"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29F0EF2E" w14:textId="77777777" w:rsidR="00981F3A" w:rsidRPr="006621B0" w:rsidRDefault="00981F3A" w:rsidP="00584FFC">
            <w:pPr>
              <w:pStyle w:val="Brd"/>
              <w:rPr>
                <w:sz w:val="16"/>
                <w:szCs w:val="16"/>
              </w:rPr>
            </w:pPr>
          </w:p>
        </w:tc>
        <w:tc>
          <w:tcPr>
            <w:tcW w:w="0" w:type="auto"/>
          </w:tcPr>
          <w:p w14:paraId="1B147BC0"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7BDC2586" w14:textId="77777777" w:rsidR="00981F3A" w:rsidRPr="006621B0" w:rsidRDefault="00981F3A" w:rsidP="00584FFC">
            <w:pPr>
              <w:pStyle w:val="Brd"/>
              <w:rPr>
                <w:sz w:val="16"/>
                <w:szCs w:val="16"/>
              </w:rPr>
            </w:pPr>
          </w:p>
        </w:tc>
        <w:tc>
          <w:tcPr>
            <w:tcW w:w="0" w:type="auto"/>
          </w:tcPr>
          <w:p w14:paraId="47988F66" w14:textId="77777777" w:rsidR="00981F3A" w:rsidRPr="006621B0" w:rsidRDefault="00981F3A" w:rsidP="00584FFC">
            <w:pPr>
              <w:pStyle w:val="Brd"/>
              <w:rPr>
                <w:sz w:val="16"/>
                <w:szCs w:val="16"/>
              </w:rPr>
            </w:pPr>
          </w:p>
        </w:tc>
        <w:tc>
          <w:tcPr>
            <w:tcW w:w="0" w:type="auto"/>
          </w:tcPr>
          <w:p w14:paraId="42C21080" w14:textId="77777777" w:rsidR="00981F3A" w:rsidRPr="006621B0" w:rsidRDefault="00981F3A" w:rsidP="00584FFC">
            <w:pPr>
              <w:pStyle w:val="Brd"/>
              <w:rPr>
                <w:sz w:val="16"/>
                <w:szCs w:val="16"/>
              </w:rPr>
            </w:pPr>
            <w:r w:rsidRPr="006621B0">
              <w:rPr>
                <w:rFonts w:cs="Frutiger SLL OTF"/>
                <w:sz w:val="16"/>
                <w:szCs w:val="16"/>
              </w:rPr>
              <w:t>X**</w:t>
            </w:r>
          </w:p>
        </w:tc>
      </w:tr>
      <w:tr w:rsidR="00981F3A" w:rsidRPr="006621B0" w14:paraId="5FA48556" w14:textId="77777777" w:rsidTr="00584FFC">
        <w:tc>
          <w:tcPr>
            <w:tcW w:w="0" w:type="auto"/>
          </w:tcPr>
          <w:p w14:paraId="556F068C" w14:textId="77777777" w:rsidR="00981F3A" w:rsidRPr="006621B0" w:rsidRDefault="00981F3A" w:rsidP="00584FFC">
            <w:pPr>
              <w:pStyle w:val="Brd"/>
              <w:rPr>
                <w:sz w:val="16"/>
                <w:szCs w:val="16"/>
              </w:rPr>
            </w:pPr>
            <w:r w:rsidRPr="006621B0">
              <w:rPr>
                <w:rFonts w:cs="Frutiger SLL OTF"/>
                <w:sz w:val="16"/>
                <w:szCs w:val="16"/>
              </w:rPr>
              <w:t>Stelkramp</w:t>
            </w:r>
          </w:p>
        </w:tc>
        <w:tc>
          <w:tcPr>
            <w:tcW w:w="0" w:type="auto"/>
          </w:tcPr>
          <w:p w14:paraId="1F5B027A" w14:textId="77777777" w:rsidR="00981F3A" w:rsidRPr="006621B0" w:rsidRDefault="00981F3A" w:rsidP="00584FFC">
            <w:pPr>
              <w:pStyle w:val="Brd"/>
              <w:rPr>
                <w:sz w:val="16"/>
                <w:szCs w:val="16"/>
              </w:rPr>
            </w:pPr>
          </w:p>
        </w:tc>
        <w:tc>
          <w:tcPr>
            <w:tcW w:w="0" w:type="auto"/>
          </w:tcPr>
          <w:p w14:paraId="017ABF17"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5D0194BE"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20B4307E"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3BB50D31" w14:textId="77777777" w:rsidR="00981F3A" w:rsidRPr="006621B0" w:rsidRDefault="00981F3A" w:rsidP="00584FFC">
            <w:pPr>
              <w:pStyle w:val="Brd"/>
              <w:rPr>
                <w:sz w:val="16"/>
                <w:szCs w:val="16"/>
              </w:rPr>
            </w:pPr>
          </w:p>
        </w:tc>
        <w:tc>
          <w:tcPr>
            <w:tcW w:w="0" w:type="auto"/>
          </w:tcPr>
          <w:p w14:paraId="2BC7EC37"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2FBDC489" w14:textId="77777777" w:rsidR="00981F3A" w:rsidRPr="006621B0" w:rsidRDefault="00981F3A" w:rsidP="00584FFC">
            <w:pPr>
              <w:pStyle w:val="Brd"/>
              <w:rPr>
                <w:sz w:val="16"/>
                <w:szCs w:val="16"/>
              </w:rPr>
            </w:pPr>
          </w:p>
        </w:tc>
        <w:tc>
          <w:tcPr>
            <w:tcW w:w="0" w:type="auto"/>
          </w:tcPr>
          <w:p w14:paraId="1E298B59" w14:textId="77777777" w:rsidR="00981F3A" w:rsidRPr="006621B0" w:rsidRDefault="00981F3A" w:rsidP="00584FFC">
            <w:pPr>
              <w:pStyle w:val="Brd"/>
              <w:rPr>
                <w:sz w:val="16"/>
                <w:szCs w:val="16"/>
              </w:rPr>
            </w:pPr>
          </w:p>
        </w:tc>
        <w:tc>
          <w:tcPr>
            <w:tcW w:w="0" w:type="auto"/>
          </w:tcPr>
          <w:p w14:paraId="3AD38510" w14:textId="77777777" w:rsidR="00981F3A" w:rsidRPr="006621B0" w:rsidRDefault="00981F3A" w:rsidP="00584FFC">
            <w:pPr>
              <w:pStyle w:val="Brd"/>
              <w:rPr>
                <w:sz w:val="16"/>
                <w:szCs w:val="16"/>
              </w:rPr>
            </w:pPr>
            <w:r w:rsidRPr="006621B0">
              <w:rPr>
                <w:rFonts w:cs="Frutiger SLL OTF"/>
                <w:sz w:val="16"/>
                <w:szCs w:val="16"/>
              </w:rPr>
              <w:t>X**</w:t>
            </w:r>
          </w:p>
        </w:tc>
      </w:tr>
      <w:tr w:rsidR="00981F3A" w:rsidRPr="006621B0" w14:paraId="1762F995" w14:textId="77777777" w:rsidTr="00584FFC">
        <w:tc>
          <w:tcPr>
            <w:tcW w:w="0" w:type="auto"/>
          </w:tcPr>
          <w:p w14:paraId="459C1BDE" w14:textId="77777777" w:rsidR="00981F3A" w:rsidRPr="006621B0" w:rsidRDefault="00981F3A" w:rsidP="00584FFC">
            <w:pPr>
              <w:pStyle w:val="Brd"/>
              <w:rPr>
                <w:sz w:val="16"/>
                <w:szCs w:val="16"/>
              </w:rPr>
            </w:pPr>
            <w:r w:rsidRPr="006621B0">
              <w:rPr>
                <w:rFonts w:cs="Frutiger SLL OTF"/>
                <w:sz w:val="16"/>
                <w:szCs w:val="16"/>
              </w:rPr>
              <w:t>Kikhosta</w:t>
            </w:r>
          </w:p>
        </w:tc>
        <w:tc>
          <w:tcPr>
            <w:tcW w:w="0" w:type="auto"/>
          </w:tcPr>
          <w:p w14:paraId="10E5F582" w14:textId="77777777" w:rsidR="00981F3A" w:rsidRPr="006621B0" w:rsidRDefault="00981F3A" w:rsidP="00584FFC">
            <w:pPr>
              <w:pStyle w:val="Brd"/>
              <w:rPr>
                <w:sz w:val="16"/>
                <w:szCs w:val="16"/>
              </w:rPr>
            </w:pPr>
          </w:p>
        </w:tc>
        <w:tc>
          <w:tcPr>
            <w:tcW w:w="0" w:type="auto"/>
          </w:tcPr>
          <w:p w14:paraId="6108383E"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13628F53"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47210CBD"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59F2813B" w14:textId="77777777" w:rsidR="00981F3A" w:rsidRPr="006621B0" w:rsidRDefault="00981F3A" w:rsidP="00584FFC">
            <w:pPr>
              <w:pStyle w:val="Brd"/>
              <w:rPr>
                <w:sz w:val="16"/>
                <w:szCs w:val="16"/>
              </w:rPr>
            </w:pPr>
          </w:p>
        </w:tc>
        <w:tc>
          <w:tcPr>
            <w:tcW w:w="0" w:type="auto"/>
          </w:tcPr>
          <w:p w14:paraId="475494B7"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12DA19FC" w14:textId="77777777" w:rsidR="00981F3A" w:rsidRPr="006621B0" w:rsidRDefault="00981F3A" w:rsidP="00584FFC">
            <w:pPr>
              <w:pStyle w:val="Brd"/>
              <w:rPr>
                <w:sz w:val="16"/>
                <w:szCs w:val="16"/>
              </w:rPr>
            </w:pPr>
          </w:p>
        </w:tc>
        <w:tc>
          <w:tcPr>
            <w:tcW w:w="0" w:type="auto"/>
          </w:tcPr>
          <w:p w14:paraId="5423826E" w14:textId="77777777" w:rsidR="00981F3A" w:rsidRPr="006621B0" w:rsidRDefault="00981F3A" w:rsidP="00584FFC">
            <w:pPr>
              <w:pStyle w:val="Brd"/>
              <w:rPr>
                <w:sz w:val="16"/>
                <w:szCs w:val="16"/>
              </w:rPr>
            </w:pPr>
          </w:p>
        </w:tc>
        <w:tc>
          <w:tcPr>
            <w:tcW w:w="0" w:type="auto"/>
          </w:tcPr>
          <w:p w14:paraId="714FA467" w14:textId="77777777" w:rsidR="00981F3A" w:rsidRPr="006621B0" w:rsidRDefault="00981F3A" w:rsidP="00584FFC">
            <w:pPr>
              <w:pStyle w:val="Brd"/>
              <w:rPr>
                <w:sz w:val="16"/>
                <w:szCs w:val="16"/>
              </w:rPr>
            </w:pPr>
            <w:r w:rsidRPr="006621B0">
              <w:rPr>
                <w:rFonts w:cs="Frutiger SLL OTF"/>
                <w:sz w:val="16"/>
                <w:szCs w:val="16"/>
              </w:rPr>
              <w:t>X**</w:t>
            </w:r>
          </w:p>
        </w:tc>
      </w:tr>
      <w:tr w:rsidR="00981F3A" w:rsidRPr="006621B0" w14:paraId="739C7ED2" w14:textId="77777777" w:rsidTr="00584FFC">
        <w:tc>
          <w:tcPr>
            <w:tcW w:w="0" w:type="auto"/>
          </w:tcPr>
          <w:p w14:paraId="4B0D8DD6" w14:textId="77777777" w:rsidR="00981F3A" w:rsidRPr="006621B0" w:rsidRDefault="00981F3A" w:rsidP="00584FFC">
            <w:pPr>
              <w:pStyle w:val="Brd"/>
              <w:rPr>
                <w:sz w:val="16"/>
                <w:szCs w:val="16"/>
              </w:rPr>
            </w:pPr>
            <w:r w:rsidRPr="006621B0">
              <w:rPr>
                <w:rFonts w:cs="Frutiger SLL OTF"/>
                <w:sz w:val="16"/>
                <w:szCs w:val="16"/>
              </w:rPr>
              <w:t>Polio</w:t>
            </w:r>
          </w:p>
        </w:tc>
        <w:tc>
          <w:tcPr>
            <w:tcW w:w="0" w:type="auto"/>
          </w:tcPr>
          <w:p w14:paraId="62073A3C" w14:textId="77777777" w:rsidR="00981F3A" w:rsidRPr="006621B0" w:rsidRDefault="00981F3A" w:rsidP="00584FFC">
            <w:pPr>
              <w:pStyle w:val="Brd"/>
              <w:rPr>
                <w:sz w:val="16"/>
                <w:szCs w:val="16"/>
              </w:rPr>
            </w:pPr>
          </w:p>
        </w:tc>
        <w:tc>
          <w:tcPr>
            <w:tcW w:w="0" w:type="auto"/>
          </w:tcPr>
          <w:p w14:paraId="4A51F46D"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451AD144"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30DAE51C"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589440FB" w14:textId="77777777" w:rsidR="00981F3A" w:rsidRPr="006621B0" w:rsidRDefault="00981F3A" w:rsidP="00584FFC">
            <w:pPr>
              <w:pStyle w:val="Brd"/>
              <w:rPr>
                <w:sz w:val="16"/>
                <w:szCs w:val="16"/>
              </w:rPr>
            </w:pPr>
          </w:p>
        </w:tc>
        <w:tc>
          <w:tcPr>
            <w:tcW w:w="0" w:type="auto"/>
          </w:tcPr>
          <w:p w14:paraId="4A8DC6E8"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3C14976F" w14:textId="77777777" w:rsidR="00981F3A" w:rsidRPr="006621B0" w:rsidRDefault="00981F3A" w:rsidP="00584FFC">
            <w:pPr>
              <w:pStyle w:val="Brd"/>
              <w:rPr>
                <w:sz w:val="16"/>
                <w:szCs w:val="16"/>
              </w:rPr>
            </w:pPr>
          </w:p>
        </w:tc>
        <w:tc>
          <w:tcPr>
            <w:tcW w:w="0" w:type="auto"/>
          </w:tcPr>
          <w:p w14:paraId="7D025F67" w14:textId="77777777" w:rsidR="00981F3A" w:rsidRPr="006621B0" w:rsidRDefault="00981F3A" w:rsidP="00584FFC">
            <w:pPr>
              <w:pStyle w:val="Brd"/>
              <w:rPr>
                <w:sz w:val="16"/>
                <w:szCs w:val="16"/>
              </w:rPr>
            </w:pPr>
          </w:p>
        </w:tc>
        <w:tc>
          <w:tcPr>
            <w:tcW w:w="0" w:type="auto"/>
          </w:tcPr>
          <w:p w14:paraId="5F12E9B4" w14:textId="77777777" w:rsidR="00981F3A" w:rsidRPr="006621B0" w:rsidRDefault="00981F3A" w:rsidP="00584FFC">
            <w:pPr>
              <w:pStyle w:val="Brd"/>
              <w:rPr>
                <w:sz w:val="16"/>
                <w:szCs w:val="16"/>
              </w:rPr>
            </w:pPr>
          </w:p>
        </w:tc>
      </w:tr>
      <w:tr w:rsidR="00981F3A" w:rsidRPr="006621B0" w14:paraId="6006D1F8" w14:textId="77777777" w:rsidTr="00584FFC">
        <w:tc>
          <w:tcPr>
            <w:tcW w:w="0" w:type="auto"/>
          </w:tcPr>
          <w:p w14:paraId="55BA35B9" w14:textId="77777777" w:rsidR="00981F3A" w:rsidRPr="006621B0" w:rsidRDefault="00981F3A" w:rsidP="00584FFC">
            <w:pPr>
              <w:pStyle w:val="Brd"/>
              <w:rPr>
                <w:sz w:val="16"/>
                <w:szCs w:val="16"/>
              </w:rPr>
            </w:pPr>
            <w:proofErr w:type="spellStart"/>
            <w:r w:rsidRPr="006621B0">
              <w:rPr>
                <w:rFonts w:cs="Frutiger SLL OTF"/>
                <w:sz w:val="16"/>
                <w:szCs w:val="16"/>
              </w:rPr>
              <w:t>Haemophilus</w:t>
            </w:r>
            <w:proofErr w:type="spellEnd"/>
            <w:r w:rsidRPr="006621B0">
              <w:rPr>
                <w:rFonts w:cs="Frutiger SLL OTF"/>
                <w:sz w:val="16"/>
                <w:szCs w:val="16"/>
              </w:rPr>
              <w:t xml:space="preserve"> </w:t>
            </w:r>
            <w:proofErr w:type="spellStart"/>
            <w:r w:rsidRPr="006621B0">
              <w:rPr>
                <w:rFonts w:cs="Frutiger SLL OTF"/>
                <w:sz w:val="16"/>
                <w:szCs w:val="16"/>
              </w:rPr>
              <w:t>influenzae</w:t>
            </w:r>
            <w:proofErr w:type="spellEnd"/>
            <w:r w:rsidRPr="006621B0">
              <w:rPr>
                <w:rFonts w:cs="Frutiger SLL OTF"/>
                <w:sz w:val="16"/>
                <w:szCs w:val="16"/>
              </w:rPr>
              <w:t xml:space="preserve"> typ B </w:t>
            </w:r>
          </w:p>
        </w:tc>
        <w:tc>
          <w:tcPr>
            <w:tcW w:w="0" w:type="auto"/>
          </w:tcPr>
          <w:p w14:paraId="63ABE8B9" w14:textId="77777777" w:rsidR="00981F3A" w:rsidRPr="006621B0" w:rsidRDefault="00981F3A" w:rsidP="00584FFC">
            <w:pPr>
              <w:pStyle w:val="Brd"/>
              <w:rPr>
                <w:sz w:val="16"/>
                <w:szCs w:val="16"/>
              </w:rPr>
            </w:pPr>
          </w:p>
        </w:tc>
        <w:tc>
          <w:tcPr>
            <w:tcW w:w="0" w:type="auto"/>
          </w:tcPr>
          <w:p w14:paraId="550BFE56"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4829101E"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6A5C37CC"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6ED57256" w14:textId="77777777" w:rsidR="00981F3A" w:rsidRPr="006621B0" w:rsidRDefault="00981F3A" w:rsidP="00584FFC">
            <w:pPr>
              <w:pStyle w:val="Brd"/>
              <w:rPr>
                <w:sz w:val="16"/>
                <w:szCs w:val="16"/>
              </w:rPr>
            </w:pPr>
          </w:p>
        </w:tc>
        <w:tc>
          <w:tcPr>
            <w:tcW w:w="0" w:type="auto"/>
          </w:tcPr>
          <w:p w14:paraId="0D90364C" w14:textId="77777777" w:rsidR="00981F3A" w:rsidRPr="006621B0" w:rsidRDefault="00981F3A" w:rsidP="00584FFC">
            <w:pPr>
              <w:pStyle w:val="Brd"/>
              <w:rPr>
                <w:sz w:val="16"/>
                <w:szCs w:val="16"/>
              </w:rPr>
            </w:pPr>
          </w:p>
        </w:tc>
        <w:tc>
          <w:tcPr>
            <w:tcW w:w="0" w:type="auto"/>
          </w:tcPr>
          <w:p w14:paraId="707FA832" w14:textId="77777777" w:rsidR="00981F3A" w:rsidRPr="006621B0" w:rsidRDefault="00981F3A" w:rsidP="00584FFC">
            <w:pPr>
              <w:pStyle w:val="Brd"/>
              <w:rPr>
                <w:sz w:val="16"/>
                <w:szCs w:val="16"/>
              </w:rPr>
            </w:pPr>
          </w:p>
        </w:tc>
        <w:tc>
          <w:tcPr>
            <w:tcW w:w="0" w:type="auto"/>
          </w:tcPr>
          <w:p w14:paraId="6C6474E8" w14:textId="77777777" w:rsidR="00981F3A" w:rsidRPr="006621B0" w:rsidRDefault="00981F3A" w:rsidP="00584FFC">
            <w:pPr>
              <w:pStyle w:val="Brd"/>
              <w:rPr>
                <w:sz w:val="16"/>
                <w:szCs w:val="16"/>
              </w:rPr>
            </w:pPr>
          </w:p>
        </w:tc>
        <w:tc>
          <w:tcPr>
            <w:tcW w:w="0" w:type="auto"/>
          </w:tcPr>
          <w:p w14:paraId="64E5D41A" w14:textId="77777777" w:rsidR="00981F3A" w:rsidRPr="006621B0" w:rsidRDefault="00981F3A" w:rsidP="00584FFC">
            <w:pPr>
              <w:pStyle w:val="Brd"/>
              <w:rPr>
                <w:sz w:val="16"/>
                <w:szCs w:val="16"/>
              </w:rPr>
            </w:pPr>
          </w:p>
        </w:tc>
      </w:tr>
      <w:tr w:rsidR="00981F3A" w:rsidRPr="006621B0" w14:paraId="56C4320F" w14:textId="77777777" w:rsidTr="00584FFC">
        <w:tc>
          <w:tcPr>
            <w:tcW w:w="0" w:type="auto"/>
          </w:tcPr>
          <w:p w14:paraId="00B1FFD9" w14:textId="77777777" w:rsidR="00981F3A" w:rsidRPr="006621B0" w:rsidRDefault="00981F3A" w:rsidP="00584FFC">
            <w:pPr>
              <w:pStyle w:val="Brd"/>
              <w:rPr>
                <w:sz w:val="16"/>
                <w:szCs w:val="16"/>
              </w:rPr>
            </w:pPr>
            <w:r w:rsidRPr="006621B0">
              <w:rPr>
                <w:rFonts w:cs="Frutiger SLL OTF"/>
                <w:sz w:val="16"/>
                <w:szCs w:val="16"/>
              </w:rPr>
              <w:t>Hepatit B***</w:t>
            </w:r>
          </w:p>
        </w:tc>
        <w:tc>
          <w:tcPr>
            <w:tcW w:w="0" w:type="auto"/>
          </w:tcPr>
          <w:p w14:paraId="47B0D8C3" w14:textId="77777777" w:rsidR="00981F3A" w:rsidRPr="006621B0" w:rsidRDefault="00981F3A" w:rsidP="00584FFC">
            <w:pPr>
              <w:pStyle w:val="Brd"/>
              <w:rPr>
                <w:sz w:val="16"/>
                <w:szCs w:val="16"/>
              </w:rPr>
            </w:pPr>
          </w:p>
        </w:tc>
        <w:tc>
          <w:tcPr>
            <w:tcW w:w="0" w:type="auto"/>
          </w:tcPr>
          <w:p w14:paraId="66787BC4"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37310C15"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6FA96176"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500CD1EB" w14:textId="77777777" w:rsidR="00981F3A" w:rsidRPr="006621B0" w:rsidRDefault="00981F3A" w:rsidP="00584FFC">
            <w:pPr>
              <w:pStyle w:val="Brd"/>
              <w:rPr>
                <w:sz w:val="16"/>
                <w:szCs w:val="16"/>
              </w:rPr>
            </w:pPr>
          </w:p>
        </w:tc>
        <w:tc>
          <w:tcPr>
            <w:tcW w:w="0" w:type="auto"/>
          </w:tcPr>
          <w:p w14:paraId="16DE0D80" w14:textId="77777777" w:rsidR="00981F3A" w:rsidRPr="006621B0" w:rsidRDefault="00981F3A" w:rsidP="00584FFC">
            <w:pPr>
              <w:pStyle w:val="Brd"/>
              <w:rPr>
                <w:sz w:val="16"/>
                <w:szCs w:val="16"/>
              </w:rPr>
            </w:pPr>
          </w:p>
        </w:tc>
        <w:tc>
          <w:tcPr>
            <w:tcW w:w="0" w:type="auto"/>
          </w:tcPr>
          <w:p w14:paraId="5FB894E8" w14:textId="77777777" w:rsidR="00981F3A" w:rsidRPr="006621B0" w:rsidRDefault="00981F3A" w:rsidP="00584FFC">
            <w:pPr>
              <w:pStyle w:val="Brd"/>
              <w:rPr>
                <w:sz w:val="16"/>
                <w:szCs w:val="16"/>
              </w:rPr>
            </w:pPr>
          </w:p>
        </w:tc>
        <w:tc>
          <w:tcPr>
            <w:tcW w:w="0" w:type="auto"/>
          </w:tcPr>
          <w:p w14:paraId="473564F8" w14:textId="77777777" w:rsidR="00981F3A" w:rsidRPr="006621B0" w:rsidRDefault="00981F3A" w:rsidP="00584FFC">
            <w:pPr>
              <w:pStyle w:val="Brd"/>
              <w:rPr>
                <w:sz w:val="16"/>
                <w:szCs w:val="16"/>
              </w:rPr>
            </w:pPr>
          </w:p>
        </w:tc>
        <w:tc>
          <w:tcPr>
            <w:tcW w:w="0" w:type="auto"/>
          </w:tcPr>
          <w:p w14:paraId="666F4C04" w14:textId="77777777" w:rsidR="00981F3A" w:rsidRPr="006621B0" w:rsidRDefault="00981F3A" w:rsidP="00584FFC">
            <w:pPr>
              <w:pStyle w:val="Brd"/>
              <w:rPr>
                <w:sz w:val="16"/>
                <w:szCs w:val="16"/>
              </w:rPr>
            </w:pPr>
          </w:p>
        </w:tc>
      </w:tr>
      <w:tr w:rsidR="00981F3A" w:rsidRPr="006621B0" w14:paraId="3C88D337" w14:textId="77777777" w:rsidTr="00584FFC">
        <w:tc>
          <w:tcPr>
            <w:tcW w:w="0" w:type="auto"/>
          </w:tcPr>
          <w:p w14:paraId="3FC145E9" w14:textId="77777777" w:rsidR="00981F3A" w:rsidRPr="006621B0" w:rsidRDefault="00981F3A" w:rsidP="00584FFC">
            <w:pPr>
              <w:pStyle w:val="Brd"/>
              <w:rPr>
                <w:sz w:val="16"/>
                <w:szCs w:val="16"/>
              </w:rPr>
            </w:pPr>
            <w:r w:rsidRPr="006621B0">
              <w:rPr>
                <w:rFonts w:cs="Frutiger SLL OTF"/>
                <w:sz w:val="16"/>
                <w:szCs w:val="16"/>
              </w:rPr>
              <w:t xml:space="preserve">Pneumokock-infektioner </w:t>
            </w:r>
          </w:p>
        </w:tc>
        <w:tc>
          <w:tcPr>
            <w:tcW w:w="0" w:type="auto"/>
          </w:tcPr>
          <w:p w14:paraId="74A3DB06" w14:textId="77777777" w:rsidR="00981F3A" w:rsidRPr="006621B0" w:rsidRDefault="00981F3A" w:rsidP="00584FFC">
            <w:pPr>
              <w:pStyle w:val="Brd"/>
              <w:rPr>
                <w:sz w:val="16"/>
                <w:szCs w:val="16"/>
              </w:rPr>
            </w:pPr>
          </w:p>
        </w:tc>
        <w:tc>
          <w:tcPr>
            <w:tcW w:w="0" w:type="auto"/>
          </w:tcPr>
          <w:p w14:paraId="4D167E26"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72F25324"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556C7607"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3CF8BE63" w14:textId="77777777" w:rsidR="00981F3A" w:rsidRPr="006621B0" w:rsidRDefault="00981F3A" w:rsidP="00584FFC">
            <w:pPr>
              <w:pStyle w:val="Brd"/>
              <w:rPr>
                <w:sz w:val="16"/>
                <w:szCs w:val="16"/>
              </w:rPr>
            </w:pPr>
          </w:p>
        </w:tc>
        <w:tc>
          <w:tcPr>
            <w:tcW w:w="0" w:type="auto"/>
          </w:tcPr>
          <w:p w14:paraId="2DACBF9F" w14:textId="77777777" w:rsidR="00981F3A" w:rsidRPr="006621B0" w:rsidRDefault="00981F3A" w:rsidP="00584FFC">
            <w:pPr>
              <w:pStyle w:val="Brd"/>
              <w:rPr>
                <w:sz w:val="16"/>
                <w:szCs w:val="16"/>
              </w:rPr>
            </w:pPr>
          </w:p>
        </w:tc>
        <w:tc>
          <w:tcPr>
            <w:tcW w:w="0" w:type="auto"/>
          </w:tcPr>
          <w:p w14:paraId="57400091" w14:textId="77777777" w:rsidR="00981F3A" w:rsidRPr="006621B0" w:rsidRDefault="00981F3A" w:rsidP="00584FFC">
            <w:pPr>
              <w:pStyle w:val="Brd"/>
              <w:rPr>
                <w:sz w:val="16"/>
                <w:szCs w:val="16"/>
              </w:rPr>
            </w:pPr>
          </w:p>
        </w:tc>
        <w:tc>
          <w:tcPr>
            <w:tcW w:w="0" w:type="auto"/>
          </w:tcPr>
          <w:p w14:paraId="4D62914B" w14:textId="77777777" w:rsidR="00981F3A" w:rsidRPr="006621B0" w:rsidRDefault="00981F3A" w:rsidP="00584FFC">
            <w:pPr>
              <w:pStyle w:val="Brd"/>
              <w:rPr>
                <w:sz w:val="16"/>
                <w:szCs w:val="16"/>
              </w:rPr>
            </w:pPr>
          </w:p>
        </w:tc>
        <w:tc>
          <w:tcPr>
            <w:tcW w:w="0" w:type="auto"/>
          </w:tcPr>
          <w:p w14:paraId="596CC32F" w14:textId="77777777" w:rsidR="00981F3A" w:rsidRPr="006621B0" w:rsidRDefault="00981F3A" w:rsidP="00584FFC">
            <w:pPr>
              <w:pStyle w:val="Brd"/>
              <w:rPr>
                <w:sz w:val="16"/>
                <w:szCs w:val="16"/>
              </w:rPr>
            </w:pPr>
          </w:p>
        </w:tc>
      </w:tr>
      <w:tr w:rsidR="00981F3A" w:rsidRPr="006621B0" w14:paraId="57B786BF" w14:textId="77777777" w:rsidTr="00584FFC">
        <w:tc>
          <w:tcPr>
            <w:tcW w:w="0" w:type="auto"/>
          </w:tcPr>
          <w:p w14:paraId="681BC975" w14:textId="77777777" w:rsidR="00981F3A" w:rsidRPr="006621B0" w:rsidRDefault="00981F3A" w:rsidP="00584FFC">
            <w:pPr>
              <w:pStyle w:val="Brd"/>
              <w:rPr>
                <w:sz w:val="16"/>
                <w:szCs w:val="16"/>
              </w:rPr>
            </w:pPr>
            <w:r w:rsidRPr="006621B0">
              <w:rPr>
                <w:rFonts w:cs="Frutiger SLL OTF"/>
                <w:sz w:val="16"/>
                <w:szCs w:val="16"/>
              </w:rPr>
              <w:t>Mässling</w:t>
            </w:r>
          </w:p>
        </w:tc>
        <w:tc>
          <w:tcPr>
            <w:tcW w:w="0" w:type="auto"/>
          </w:tcPr>
          <w:p w14:paraId="0D0C7D9A" w14:textId="77777777" w:rsidR="00981F3A" w:rsidRPr="006621B0" w:rsidRDefault="00981F3A" w:rsidP="00584FFC">
            <w:pPr>
              <w:pStyle w:val="Brd"/>
              <w:rPr>
                <w:sz w:val="16"/>
                <w:szCs w:val="16"/>
              </w:rPr>
            </w:pPr>
          </w:p>
        </w:tc>
        <w:tc>
          <w:tcPr>
            <w:tcW w:w="0" w:type="auto"/>
          </w:tcPr>
          <w:p w14:paraId="333B263B" w14:textId="77777777" w:rsidR="00981F3A" w:rsidRPr="006621B0" w:rsidRDefault="00981F3A" w:rsidP="00584FFC">
            <w:pPr>
              <w:pStyle w:val="Brd"/>
              <w:rPr>
                <w:sz w:val="16"/>
                <w:szCs w:val="16"/>
              </w:rPr>
            </w:pPr>
          </w:p>
        </w:tc>
        <w:tc>
          <w:tcPr>
            <w:tcW w:w="0" w:type="auto"/>
          </w:tcPr>
          <w:p w14:paraId="7F36827E" w14:textId="77777777" w:rsidR="00981F3A" w:rsidRPr="006621B0" w:rsidRDefault="00981F3A" w:rsidP="00584FFC">
            <w:pPr>
              <w:pStyle w:val="Brd"/>
              <w:rPr>
                <w:sz w:val="16"/>
                <w:szCs w:val="16"/>
              </w:rPr>
            </w:pPr>
          </w:p>
        </w:tc>
        <w:tc>
          <w:tcPr>
            <w:tcW w:w="0" w:type="auto"/>
          </w:tcPr>
          <w:p w14:paraId="69390C8A" w14:textId="77777777" w:rsidR="00981F3A" w:rsidRPr="006621B0" w:rsidRDefault="00981F3A" w:rsidP="00584FFC">
            <w:pPr>
              <w:pStyle w:val="Brd"/>
              <w:rPr>
                <w:sz w:val="16"/>
                <w:szCs w:val="16"/>
              </w:rPr>
            </w:pPr>
          </w:p>
        </w:tc>
        <w:tc>
          <w:tcPr>
            <w:tcW w:w="0" w:type="auto"/>
          </w:tcPr>
          <w:p w14:paraId="4CA2F235"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2232C08F" w14:textId="77777777" w:rsidR="00981F3A" w:rsidRPr="006621B0" w:rsidRDefault="00981F3A" w:rsidP="00584FFC">
            <w:pPr>
              <w:pStyle w:val="Brd"/>
              <w:rPr>
                <w:sz w:val="16"/>
                <w:szCs w:val="16"/>
              </w:rPr>
            </w:pPr>
          </w:p>
        </w:tc>
        <w:tc>
          <w:tcPr>
            <w:tcW w:w="0" w:type="auto"/>
          </w:tcPr>
          <w:p w14:paraId="1011F79B"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1C54BDFE" w14:textId="77777777" w:rsidR="00981F3A" w:rsidRPr="006621B0" w:rsidRDefault="00981F3A" w:rsidP="00584FFC">
            <w:pPr>
              <w:pStyle w:val="Brd"/>
              <w:rPr>
                <w:sz w:val="16"/>
                <w:szCs w:val="16"/>
              </w:rPr>
            </w:pPr>
          </w:p>
        </w:tc>
        <w:tc>
          <w:tcPr>
            <w:tcW w:w="0" w:type="auto"/>
          </w:tcPr>
          <w:p w14:paraId="7A097417" w14:textId="77777777" w:rsidR="00981F3A" w:rsidRPr="006621B0" w:rsidRDefault="00981F3A" w:rsidP="00584FFC">
            <w:pPr>
              <w:pStyle w:val="Brd"/>
              <w:rPr>
                <w:sz w:val="16"/>
                <w:szCs w:val="16"/>
              </w:rPr>
            </w:pPr>
          </w:p>
        </w:tc>
      </w:tr>
      <w:tr w:rsidR="00981F3A" w:rsidRPr="006621B0" w14:paraId="3DA62A13" w14:textId="77777777" w:rsidTr="00584FFC">
        <w:tc>
          <w:tcPr>
            <w:tcW w:w="0" w:type="auto"/>
          </w:tcPr>
          <w:p w14:paraId="36B938E9" w14:textId="77777777" w:rsidR="00981F3A" w:rsidRPr="006621B0" w:rsidRDefault="00981F3A" w:rsidP="00584FFC">
            <w:pPr>
              <w:pStyle w:val="Brd"/>
              <w:rPr>
                <w:sz w:val="16"/>
                <w:szCs w:val="16"/>
              </w:rPr>
            </w:pPr>
            <w:r w:rsidRPr="006621B0">
              <w:rPr>
                <w:rFonts w:cs="Frutiger SLL OTF"/>
                <w:sz w:val="16"/>
                <w:szCs w:val="16"/>
              </w:rPr>
              <w:t>Påssjuka</w:t>
            </w:r>
          </w:p>
        </w:tc>
        <w:tc>
          <w:tcPr>
            <w:tcW w:w="0" w:type="auto"/>
          </w:tcPr>
          <w:p w14:paraId="7AC90F38" w14:textId="77777777" w:rsidR="00981F3A" w:rsidRPr="006621B0" w:rsidRDefault="00981F3A" w:rsidP="00584FFC">
            <w:pPr>
              <w:pStyle w:val="Brd"/>
              <w:rPr>
                <w:sz w:val="16"/>
                <w:szCs w:val="16"/>
              </w:rPr>
            </w:pPr>
          </w:p>
        </w:tc>
        <w:tc>
          <w:tcPr>
            <w:tcW w:w="0" w:type="auto"/>
          </w:tcPr>
          <w:p w14:paraId="0E59C99D" w14:textId="77777777" w:rsidR="00981F3A" w:rsidRPr="006621B0" w:rsidRDefault="00981F3A" w:rsidP="00584FFC">
            <w:pPr>
              <w:pStyle w:val="Brd"/>
              <w:rPr>
                <w:sz w:val="16"/>
                <w:szCs w:val="16"/>
              </w:rPr>
            </w:pPr>
          </w:p>
        </w:tc>
        <w:tc>
          <w:tcPr>
            <w:tcW w:w="0" w:type="auto"/>
          </w:tcPr>
          <w:p w14:paraId="25983FAA" w14:textId="77777777" w:rsidR="00981F3A" w:rsidRPr="006621B0" w:rsidRDefault="00981F3A" w:rsidP="00584FFC">
            <w:pPr>
              <w:pStyle w:val="Brd"/>
              <w:rPr>
                <w:sz w:val="16"/>
                <w:szCs w:val="16"/>
              </w:rPr>
            </w:pPr>
          </w:p>
        </w:tc>
        <w:tc>
          <w:tcPr>
            <w:tcW w:w="0" w:type="auto"/>
          </w:tcPr>
          <w:p w14:paraId="5CCF1600" w14:textId="77777777" w:rsidR="00981F3A" w:rsidRPr="006621B0" w:rsidRDefault="00981F3A" w:rsidP="00584FFC">
            <w:pPr>
              <w:pStyle w:val="Brd"/>
              <w:rPr>
                <w:sz w:val="16"/>
                <w:szCs w:val="16"/>
              </w:rPr>
            </w:pPr>
          </w:p>
        </w:tc>
        <w:tc>
          <w:tcPr>
            <w:tcW w:w="0" w:type="auto"/>
          </w:tcPr>
          <w:p w14:paraId="0F8BF584"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07567191" w14:textId="77777777" w:rsidR="00981F3A" w:rsidRPr="006621B0" w:rsidRDefault="00981F3A" w:rsidP="00584FFC">
            <w:pPr>
              <w:pStyle w:val="Brd"/>
              <w:rPr>
                <w:sz w:val="16"/>
                <w:szCs w:val="16"/>
              </w:rPr>
            </w:pPr>
          </w:p>
        </w:tc>
        <w:tc>
          <w:tcPr>
            <w:tcW w:w="0" w:type="auto"/>
          </w:tcPr>
          <w:p w14:paraId="1A4F8C63"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78C97B17" w14:textId="77777777" w:rsidR="00981F3A" w:rsidRPr="006621B0" w:rsidRDefault="00981F3A" w:rsidP="00584FFC">
            <w:pPr>
              <w:pStyle w:val="Brd"/>
              <w:rPr>
                <w:sz w:val="16"/>
                <w:szCs w:val="16"/>
              </w:rPr>
            </w:pPr>
          </w:p>
        </w:tc>
        <w:tc>
          <w:tcPr>
            <w:tcW w:w="0" w:type="auto"/>
          </w:tcPr>
          <w:p w14:paraId="64842C58" w14:textId="77777777" w:rsidR="00981F3A" w:rsidRPr="006621B0" w:rsidRDefault="00981F3A" w:rsidP="00584FFC">
            <w:pPr>
              <w:pStyle w:val="Brd"/>
              <w:rPr>
                <w:sz w:val="16"/>
                <w:szCs w:val="16"/>
              </w:rPr>
            </w:pPr>
          </w:p>
        </w:tc>
      </w:tr>
      <w:tr w:rsidR="00981F3A" w:rsidRPr="006621B0" w14:paraId="6C7774D9" w14:textId="77777777" w:rsidTr="00584FFC">
        <w:tc>
          <w:tcPr>
            <w:tcW w:w="0" w:type="auto"/>
          </w:tcPr>
          <w:p w14:paraId="2AA8E947" w14:textId="77777777" w:rsidR="00981F3A" w:rsidRPr="006621B0" w:rsidRDefault="00981F3A" w:rsidP="00584FFC">
            <w:pPr>
              <w:pStyle w:val="Brd"/>
              <w:rPr>
                <w:sz w:val="16"/>
                <w:szCs w:val="16"/>
              </w:rPr>
            </w:pPr>
            <w:r w:rsidRPr="006621B0">
              <w:rPr>
                <w:rFonts w:cs="Frutiger SLL OTF"/>
                <w:sz w:val="16"/>
                <w:szCs w:val="16"/>
              </w:rPr>
              <w:t>Röda hund</w:t>
            </w:r>
          </w:p>
        </w:tc>
        <w:tc>
          <w:tcPr>
            <w:tcW w:w="0" w:type="auto"/>
          </w:tcPr>
          <w:p w14:paraId="2D0A227C" w14:textId="77777777" w:rsidR="00981F3A" w:rsidRPr="006621B0" w:rsidRDefault="00981F3A" w:rsidP="00584FFC">
            <w:pPr>
              <w:pStyle w:val="Brd"/>
              <w:rPr>
                <w:sz w:val="16"/>
                <w:szCs w:val="16"/>
              </w:rPr>
            </w:pPr>
          </w:p>
        </w:tc>
        <w:tc>
          <w:tcPr>
            <w:tcW w:w="0" w:type="auto"/>
          </w:tcPr>
          <w:p w14:paraId="78D9B2C7" w14:textId="77777777" w:rsidR="00981F3A" w:rsidRPr="006621B0" w:rsidRDefault="00981F3A" w:rsidP="00584FFC">
            <w:pPr>
              <w:pStyle w:val="Brd"/>
              <w:rPr>
                <w:sz w:val="16"/>
                <w:szCs w:val="16"/>
              </w:rPr>
            </w:pPr>
          </w:p>
        </w:tc>
        <w:tc>
          <w:tcPr>
            <w:tcW w:w="0" w:type="auto"/>
          </w:tcPr>
          <w:p w14:paraId="52AC8449" w14:textId="77777777" w:rsidR="00981F3A" w:rsidRPr="006621B0" w:rsidRDefault="00981F3A" w:rsidP="00584FFC">
            <w:pPr>
              <w:pStyle w:val="Brd"/>
              <w:rPr>
                <w:sz w:val="16"/>
                <w:szCs w:val="16"/>
              </w:rPr>
            </w:pPr>
          </w:p>
        </w:tc>
        <w:tc>
          <w:tcPr>
            <w:tcW w:w="0" w:type="auto"/>
          </w:tcPr>
          <w:p w14:paraId="3F5BD86F" w14:textId="77777777" w:rsidR="00981F3A" w:rsidRPr="006621B0" w:rsidRDefault="00981F3A" w:rsidP="00584FFC">
            <w:pPr>
              <w:pStyle w:val="Brd"/>
              <w:rPr>
                <w:sz w:val="16"/>
                <w:szCs w:val="16"/>
              </w:rPr>
            </w:pPr>
          </w:p>
        </w:tc>
        <w:tc>
          <w:tcPr>
            <w:tcW w:w="0" w:type="auto"/>
          </w:tcPr>
          <w:p w14:paraId="418AF417"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0AC2E110" w14:textId="77777777" w:rsidR="00981F3A" w:rsidRPr="006621B0" w:rsidRDefault="00981F3A" w:rsidP="00584FFC">
            <w:pPr>
              <w:pStyle w:val="Brd"/>
              <w:rPr>
                <w:sz w:val="16"/>
                <w:szCs w:val="16"/>
              </w:rPr>
            </w:pPr>
          </w:p>
        </w:tc>
        <w:tc>
          <w:tcPr>
            <w:tcW w:w="0" w:type="auto"/>
          </w:tcPr>
          <w:p w14:paraId="7140D9F5" w14:textId="77777777" w:rsidR="00981F3A" w:rsidRPr="006621B0" w:rsidRDefault="00981F3A" w:rsidP="00584FFC">
            <w:pPr>
              <w:pStyle w:val="Brd"/>
              <w:rPr>
                <w:sz w:val="16"/>
                <w:szCs w:val="16"/>
              </w:rPr>
            </w:pPr>
            <w:r w:rsidRPr="006621B0">
              <w:rPr>
                <w:rFonts w:cs="Frutiger SLL OTF"/>
                <w:sz w:val="16"/>
                <w:szCs w:val="16"/>
              </w:rPr>
              <w:t>X</w:t>
            </w:r>
          </w:p>
        </w:tc>
        <w:tc>
          <w:tcPr>
            <w:tcW w:w="0" w:type="auto"/>
          </w:tcPr>
          <w:p w14:paraId="5FF68037" w14:textId="77777777" w:rsidR="00981F3A" w:rsidRPr="006621B0" w:rsidRDefault="00981F3A" w:rsidP="00584FFC">
            <w:pPr>
              <w:pStyle w:val="Brd"/>
              <w:rPr>
                <w:sz w:val="16"/>
                <w:szCs w:val="16"/>
              </w:rPr>
            </w:pPr>
          </w:p>
        </w:tc>
        <w:tc>
          <w:tcPr>
            <w:tcW w:w="0" w:type="auto"/>
          </w:tcPr>
          <w:p w14:paraId="0EA1B3B2" w14:textId="77777777" w:rsidR="00981F3A" w:rsidRPr="006621B0" w:rsidRDefault="00981F3A" w:rsidP="00584FFC">
            <w:pPr>
              <w:pStyle w:val="Brd"/>
              <w:rPr>
                <w:sz w:val="16"/>
                <w:szCs w:val="16"/>
              </w:rPr>
            </w:pPr>
          </w:p>
        </w:tc>
      </w:tr>
      <w:tr w:rsidR="00981F3A" w:rsidRPr="006621B0" w14:paraId="2ED9B7F6" w14:textId="77777777" w:rsidTr="00584FFC">
        <w:tc>
          <w:tcPr>
            <w:tcW w:w="0" w:type="auto"/>
          </w:tcPr>
          <w:p w14:paraId="3DCAAA15" w14:textId="77777777" w:rsidR="00981F3A" w:rsidRPr="006621B0" w:rsidRDefault="00981F3A" w:rsidP="00584FFC">
            <w:pPr>
              <w:pStyle w:val="Brd"/>
              <w:rPr>
                <w:sz w:val="16"/>
                <w:szCs w:val="16"/>
              </w:rPr>
            </w:pPr>
            <w:r w:rsidRPr="006621B0">
              <w:rPr>
                <w:rFonts w:cs="Frutiger SLL OTF"/>
                <w:sz w:val="16"/>
                <w:szCs w:val="16"/>
              </w:rPr>
              <w:t>HPV (endast flickor)</w:t>
            </w:r>
          </w:p>
        </w:tc>
        <w:tc>
          <w:tcPr>
            <w:tcW w:w="0" w:type="auto"/>
          </w:tcPr>
          <w:p w14:paraId="22EBCE35" w14:textId="77777777" w:rsidR="00981F3A" w:rsidRPr="006621B0" w:rsidRDefault="00981F3A" w:rsidP="00584FFC">
            <w:pPr>
              <w:pStyle w:val="Brd"/>
              <w:rPr>
                <w:sz w:val="16"/>
                <w:szCs w:val="16"/>
              </w:rPr>
            </w:pPr>
          </w:p>
        </w:tc>
        <w:tc>
          <w:tcPr>
            <w:tcW w:w="0" w:type="auto"/>
          </w:tcPr>
          <w:p w14:paraId="4B529448" w14:textId="77777777" w:rsidR="00981F3A" w:rsidRPr="006621B0" w:rsidRDefault="00981F3A" w:rsidP="00584FFC">
            <w:pPr>
              <w:pStyle w:val="Brd"/>
              <w:rPr>
                <w:sz w:val="16"/>
                <w:szCs w:val="16"/>
              </w:rPr>
            </w:pPr>
          </w:p>
        </w:tc>
        <w:tc>
          <w:tcPr>
            <w:tcW w:w="0" w:type="auto"/>
          </w:tcPr>
          <w:p w14:paraId="3A0F5D82" w14:textId="77777777" w:rsidR="00981F3A" w:rsidRPr="006621B0" w:rsidRDefault="00981F3A" w:rsidP="00584FFC">
            <w:pPr>
              <w:pStyle w:val="Brd"/>
              <w:rPr>
                <w:sz w:val="16"/>
                <w:szCs w:val="16"/>
              </w:rPr>
            </w:pPr>
          </w:p>
        </w:tc>
        <w:tc>
          <w:tcPr>
            <w:tcW w:w="0" w:type="auto"/>
          </w:tcPr>
          <w:p w14:paraId="7A830569" w14:textId="77777777" w:rsidR="00981F3A" w:rsidRPr="006621B0" w:rsidRDefault="00981F3A" w:rsidP="00584FFC">
            <w:pPr>
              <w:pStyle w:val="Brd"/>
              <w:rPr>
                <w:sz w:val="16"/>
                <w:szCs w:val="16"/>
              </w:rPr>
            </w:pPr>
          </w:p>
        </w:tc>
        <w:tc>
          <w:tcPr>
            <w:tcW w:w="0" w:type="auto"/>
          </w:tcPr>
          <w:p w14:paraId="0F738E66" w14:textId="77777777" w:rsidR="00981F3A" w:rsidRPr="006621B0" w:rsidRDefault="00981F3A" w:rsidP="00584FFC">
            <w:pPr>
              <w:pStyle w:val="Brd"/>
              <w:rPr>
                <w:sz w:val="16"/>
                <w:szCs w:val="16"/>
              </w:rPr>
            </w:pPr>
          </w:p>
        </w:tc>
        <w:tc>
          <w:tcPr>
            <w:tcW w:w="0" w:type="auto"/>
          </w:tcPr>
          <w:p w14:paraId="5F2A9F44" w14:textId="77777777" w:rsidR="00981F3A" w:rsidRPr="006621B0" w:rsidRDefault="00981F3A" w:rsidP="00584FFC">
            <w:pPr>
              <w:pStyle w:val="Brd"/>
              <w:rPr>
                <w:sz w:val="16"/>
                <w:szCs w:val="16"/>
              </w:rPr>
            </w:pPr>
          </w:p>
        </w:tc>
        <w:tc>
          <w:tcPr>
            <w:tcW w:w="0" w:type="auto"/>
          </w:tcPr>
          <w:p w14:paraId="012CE719" w14:textId="77777777" w:rsidR="00981F3A" w:rsidRPr="006621B0" w:rsidRDefault="00981F3A" w:rsidP="00584FFC">
            <w:pPr>
              <w:pStyle w:val="Brd"/>
              <w:rPr>
                <w:sz w:val="16"/>
                <w:szCs w:val="16"/>
              </w:rPr>
            </w:pPr>
          </w:p>
        </w:tc>
        <w:tc>
          <w:tcPr>
            <w:tcW w:w="0" w:type="auto"/>
          </w:tcPr>
          <w:p w14:paraId="32AA5312" w14:textId="77777777" w:rsidR="00981F3A" w:rsidRPr="006621B0" w:rsidRDefault="00981F3A" w:rsidP="00584FFC">
            <w:pPr>
              <w:pStyle w:val="Brd"/>
              <w:rPr>
                <w:sz w:val="16"/>
                <w:szCs w:val="16"/>
              </w:rPr>
            </w:pPr>
            <w:r w:rsidRPr="006621B0">
              <w:rPr>
                <w:rFonts w:cs="Frutiger SLL OTF"/>
                <w:sz w:val="16"/>
                <w:szCs w:val="16"/>
              </w:rPr>
              <w:t>X+X</w:t>
            </w:r>
          </w:p>
        </w:tc>
        <w:tc>
          <w:tcPr>
            <w:tcW w:w="0" w:type="auto"/>
          </w:tcPr>
          <w:p w14:paraId="4B419ABA" w14:textId="77777777" w:rsidR="00981F3A" w:rsidRPr="006621B0" w:rsidRDefault="00981F3A" w:rsidP="00584FFC">
            <w:pPr>
              <w:pStyle w:val="Brd"/>
              <w:rPr>
                <w:sz w:val="16"/>
                <w:szCs w:val="16"/>
              </w:rPr>
            </w:pPr>
          </w:p>
        </w:tc>
      </w:tr>
    </w:tbl>
    <w:p w14:paraId="71732730" w14:textId="77777777" w:rsidR="00981F3A" w:rsidRDefault="00981F3A" w:rsidP="00584FFC">
      <w:pPr>
        <w:pStyle w:val="Brd"/>
      </w:pPr>
    </w:p>
    <w:p w14:paraId="69B35FEF" w14:textId="77777777" w:rsidR="00981F3A" w:rsidRDefault="00981F3A" w:rsidP="00584FFC">
      <w:pPr>
        <w:pStyle w:val="Brd"/>
      </w:pPr>
      <w:r>
        <w:t>* Gäller i SLL till barn födda från 2014.</w:t>
      </w:r>
    </w:p>
    <w:p w14:paraId="21744BA3" w14:textId="77777777" w:rsidR="00981F3A" w:rsidRDefault="00981F3A" w:rsidP="00584FFC">
      <w:pPr>
        <w:pStyle w:val="Brd"/>
      </w:pPr>
      <w:r>
        <w:t>** Gäller barn födda från 2002.</w:t>
      </w:r>
    </w:p>
    <w:p w14:paraId="058670B4" w14:textId="77777777" w:rsidR="00981F3A" w:rsidRDefault="00981F3A" w:rsidP="00584FFC">
      <w:pPr>
        <w:pStyle w:val="Brd"/>
      </w:pPr>
      <w:r>
        <w:t>*** Gäller i SLL till barn födda från 2013.</w:t>
      </w:r>
    </w:p>
    <w:p w14:paraId="119E5D9E" w14:textId="77777777" w:rsidR="00981F3A" w:rsidRDefault="00981F3A" w:rsidP="00584FFC">
      <w:pPr>
        <w:pStyle w:val="Brd"/>
      </w:pPr>
    </w:p>
    <w:p w14:paraId="037A4108" w14:textId="77777777" w:rsidR="00981F3A" w:rsidRDefault="00981F3A" w:rsidP="00584FFC">
      <w:pPr>
        <w:pStyle w:val="Heading3"/>
      </w:pPr>
    </w:p>
    <w:p w14:paraId="5703DBA1" w14:textId="77777777" w:rsidR="00981F3A" w:rsidRDefault="00981F3A" w:rsidP="00584FFC">
      <w:pPr>
        <w:pStyle w:val="Heading3"/>
      </w:pPr>
      <w:r w:rsidRPr="00BC3652">
        <w:t>Komplettering av ofullständigt vaccinerade barn</w:t>
      </w:r>
    </w:p>
    <w:p w14:paraId="05E6DB58" w14:textId="6CE32900" w:rsidR="00981F3A" w:rsidRDefault="00981F3A" w:rsidP="00584FFC">
      <w:pPr>
        <w:pStyle w:val="Brd"/>
      </w:pPr>
      <w:r>
        <w:t xml:space="preserve">Se </w:t>
      </w:r>
      <w:r w:rsidRPr="006621B0">
        <w:rPr>
          <w:b/>
        </w:rPr>
        <w:t>Komplettering ofullständigt vaccinerade barn</w:t>
      </w:r>
      <w:r>
        <w:t xml:space="preserve">; </w:t>
      </w:r>
      <w:hyperlink r:id="rId25" w:history="1">
        <w:r w:rsidRPr="00CC4969">
          <w:rPr>
            <w:rStyle w:val="Hyperlink"/>
          </w:rPr>
          <w:t>www.vårdgivarguiden.se</w:t>
        </w:r>
      </w:hyperlink>
      <w:r w:rsidRPr="00BC3652">
        <w:t>. Dokumentet innehåller förslag på kompletterande vaccinationsschema beroende på ålder och vaccinationsstatus.</w:t>
      </w:r>
    </w:p>
    <w:p w14:paraId="4319C639" w14:textId="77777777" w:rsidR="00981F3A" w:rsidRDefault="00981F3A" w:rsidP="00584FFC">
      <w:pPr>
        <w:pStyle w:val="Heading2"/>
      </w:pPr>
      <w:r w:rsidRPr="00BC3652">
        <w:lastRenderedPageBreak/>
        <w:t>Vaccination av särskilda riskgrupper</w:t>
      </w:r>
    </w:p>
    <w:p w14:paraId="4ED65132" w14:textId="77777777" w:rsidR="00981F3A" w:rsidRDefault="00981F3A" w:rsidP="00584FFC">
      <w:pPr>
        <w:pStyle w:val="Heading3"/>
      </w:pPr>
      <w:r w:rsidRPr="00BC3652">
        <w:t>Pneumokockvaccination för barn från 2 års ålder och vuxna med stor risk för att drabbas av pneumokockinfektion</w:t>
      </w:r>
    </w:p>
    <w:p w14:paraId="0EF5D8DD" w14:textId="77777777" w:rsidR="00981F3A" w:rsidRDefault="00981F3A" w:rsidP="00584FFC">
      <w:pPr>
        <w:pStyle w:val="Brd"/>
      </w:pPr>
    </w:p>
    <w:p w14:paraId="088D46C4" w14:textId="77777777" w:rsidR="00981F3A" w:rsidRDefault="00981F3A" w:rsidP="00584FFC">
      <w:pPr>
        <w:pStyle w:val="Brd"/>
      </w:pPr>
      <w:r>
        <w:t xml:space="preserve">Se </w:t>
      </w:r>
      <w:r w:rsidRPr="00BC3652">
        <w:rPr>
          <w:b/>
        </w:rPr>
        <w:t>Pneumokocker – vaccinering av riskgrupper</w:t>
      </w:r>
      <w:r>
        <w:t xml:space="preserve">; </w:t>
      </w:r>
      <w:hyperlink r:id="rId26" w:history="1">
        <w:r w:rsidRPr="00C604CE">
          <w:rPr>
            <w:rStyle w:val="Hyperlink"/>
          </w:rPr>
          <w:t>www.vårdgivarguiden.se</w:t>
        </w:r>
      </w:hyperlink>
      <w:r>
        <w:t>.</w:t>
      </w:r>
    </w:p>
    <w:p w14:paraId="2EE094B0" w14:textId="4BCC742B" w:rsidR="00981F3A" w:rsidRDefault="00981F3A" w:rsidP="00584FFC">
      <w:pPr>
        <w:pStyle w:val="Brd"/>
      </w:pPr>
      <w:r>
        <w:t xml:space="preserve">Barn och vuxna med vissa kroniska sjukdomar har en ökad risk att insjukna i svår pneumokockinfektion. Dokumentet innehåller information om när och hur polysackaridvaccin respektive </w:t>
      </w:r>
      <w:proofErr w:type="spellStart"/>
      <w:r>
        <w:t>konjugatvaccin</w:t>
      </w:r>
      <w:proofErr w:type="spellEnd"/>
      <w:r>
        <w:t xml:space="preserve"> ska användas till barn och vuxna som har ökad eller mycket stor risk för pneumokockinfektion.</w:t>
      </w:r>
    </w:p>
    <w:p w14:paraId="78B4E25A" w14:textId="77777777" w:rsidR="00981F3A" w:rsidRDefault="00981F3A" w:rsidP="00584FFC">
      <w:pPr>
        <w:pStyle w:val="Brd"/>
      </w:pPr>
    </w:p>
    <w:p w14:paraId="4E5C7C4C" w14:textId="77777777" w:rsidR="00981F3A" w:rsidRDefault="00981F3A" w:rsidP="00584FFC">
      <w:pPr>
        <w:pStyle w:val="Heading3"/>
      </w:pPr>
      <w:r>
        <w:t>Influensavaccin till personer i alla åldrar med underliggande sjukdomar</w:t>
      </w:r>
    </w:p>
    <w:p w14:paraId="4D195523" w14:textId="77777777" w:rsidR="00981F3A" w:rsidRDefault="00981F3A" w:rsidP="00584FFC">
      <w:pPr>
        <w:pStyle w:val="Brd"/>
      </w:pPr>
      <w:r w:rsidRPr="00BC3652">
        <w:t xml:space="preserve">Barn och vuxna med vissa kroniska sjukdomar har en ökad risk att insjukna i svår influensainfektion. På </w:t>
      </w:r>
      <w:hyperlink r:id="rId27" w:history="1">
        <w:r w:rsidRPr="00CC4969">
          <w:rPr>
            <w:rStyle w:val="Hyperlink"/>
          </w:rPr>
          <w:t>www.vårdgivarguiden.se</w:t>
        </w:r>
      </w:hyperlink>
      <w:r>
        <w:t xml:space="preserve"> </w:t>
      </w:r>
      <w:r w:rsidRPr="00BC3652">
        <w:t>finns information om vilka riskgrupper det gäller och vilken dosering som är aktuell för barn respektive vuxna.</w:t>
      </w:r>
    </w:p>
    <w:p w14:paraId="5FE3FE46" w14:textId="77777777" w:rsidR="00981F3A" w:rsidRDefault="00981F3A" w:rsidP="00584FFC">
      <w:pPr>
        <w:pStyle w:val="Brd"/>
      </w:pPr>
    </w:p>
    <w:p w14:paraId="489EA61C" w14:textId="77777777" w:rsidR="00981F3A" w:rsidRDefault="00981F3A" w:rsidP="00584FFC">
      <w:pPr>
        <w:pStyle w:val="Heading3"/>
      </w:pPr>
      <w:proofErr w:type="spellStart"/>
      <w:r>
        <w:t>Splenektomerade</w:t>
      </w:r>
      <w:proofErr w:type="spellEnd"/>
      <w:r>
        <w:t xml:space="preserve"> – vägledning för vaccination av vuxna patienter inför eller efter </w:t>
      </w:r>
      <w:proofErr w:type="spellStart"/>
      <w:r>
        <w:t>splenektomi</w:t>
      </w:r>
      <w:proofErr w:type="spellEnd"/>
    </w:p>
    <w:p w14:paraId="0957627B" w14:textId="77777777" w:rsidR="00981F3A" w:rsidRDefault="00981F3A" w:rsidP="00584FFC">
      <w:pPr>
        <w:pStyle w:val="Brd"/>
      </w:pPr>
      <w:r>
        <w:t xml:space="preserve">Se </w:t>
      </w:r>
      <w:proofErr w:type="spellStart"/>
      <w:r w:rsidRPr="00BC3652">
        <w:rPr>
          <w:b/>
        </w:rPr>
        <w:t>Splenektomerade</w:t>
      </w:r>
      <w:proofErr w:type="spellEnd"/>
      <w:r w:rsidRPr="00BC3652">
        <w:rPr>
          <w:b/>
        </w:rPr>
        <w:t xml:space="preserve">, vägledning för vaccination av vuxna patienter inför eller efter </w:t>
      </w:r>
      <w:proofErr w:type="spellStart"/>
      <w:r w:rsidRPr="00BC3652">
        <w:rPr>
          <w:b/>
        </w:rPr>
        <w:t>splenektomi</w:t>
      </w:r>
      <w:proofErr w:type="spellEnd"/>
      <w:r>
        <w:t xml:space="preserve">; </w:t>
      </w:r>
      <w:hyperlink r:id="rId28" w:history="1">
        <w:r w:rsidRPr="00C604CE">
          <w:rPr>
            <w:rStyle w:val="Hyperlink"/>
          </w:rPr>
          <w:t>www.janusinfo.se</w:t>
        </w:r>
      </w:hyperlink>
      <w:r>
        <w:t xml:space="preserve">. </w:t>
      </w:r>
      <w:proofErr w:type="spellStart"/>
      <w:r w:rsidRPr="00BC3652">
        <w:t>Splenektomi</w:t>
      </w:r>
      <w:proofErr w:type="spellEnd"/>
      <w:r w:rsidRPr="00BC3652">
        <w:t xml:space="preserve"> ökar risken för allvarliga infektioner med kapslade bakterier, till exempel </w:t>
      </w:r>
      <w:proofErr w:type="spellStart"/>
      <w:r w:rsidRPr="00BC3652">
        <w:t>pneumo</w:t>
      </w:r>
      <w:proofErr w:type="spellEnd"/>
      <w:r w:rsidRPr="00BC3652">
        <w:t xml:space="preserve">- och </w:t>
      </w:r>
      <w:proofErr w:type="spellStart"/>
      <w:r w:rsidRPr="00BC3652">
        <w:t>meningokocker</w:t>
      </w:r>
      <w:proofErr w:type="spellEnd"/>
      <w:r w:rsidRPr="00BC3652">
        <w:t>. Vägledningen är övergripande och andra scheman/vacciner kan vara aktuella för vissa patientgrupper, till exempel vid hematologiska sjukdomar.</w:t>
      </w:r>
    </w:p>
    <w:p w14:paraId="7869C825" w14:textId="77777777" w:rsidR="00981F3A" w:rsidRDefault="00981F3A" w:rsidP="00584FFC">
      <w:pPr>
        <w:pStyle w:val="Brd"/>
      </w:pPr>
    </w:p>
    <w:p w14:paraId="0D302DE1" w14:textId="77777777" w:rsidR="00981F3A" w:rsidRDefault="00981F3A" w:rsidP="00584FFC">
      <w:pPr>
        <w:pStyle w:val="Heading2"/>
      </w:pPr>
      <w:r w:rsidRPr="00BC3652">
        <w:t>Vaccination av gravida</w:t>
      </w:r>
    </w:p>
    <w:p w14:paraId="0C5CBCBA" w14:textId="4E661FD3" w:rsidR="00981F3A" w:rsidRDefault="00981F3A" w:rsidP="00584FFC">
      <w:pPr>
        <w:pStyle w:val="Brd"/>
      </w:pPr>
      <w:r w:rsidRPr="00BC3652">
        <w:t xml:space="preserve">Se </w:t>
      </w:r>
      <w:r w:rsidRPr="00BC3652">
        <w:rPr>
          <w:b/>
        </w:rPr>
        <w:t>Vaccinationer</w:t>
      </w:r>
      <w:r w:rsidRPr="00BC3652">
        <w:t xml:space="preserve">; </w:t>
      </w:r>
      <w:hyperlink r:id="rId29" w:history="1">
        <w:r w:rsidRPr="00CC4969">
          <w:rPr>
            <w:rStyle w:val="Hyperlink"/>
          </w:rPr>
          <w:t>www.medscinet.se/infpreg</w:t>
        </w:r>
      </w:hyperlink>
      <w:r w:rsidRPr="00BC3652">
        <w:t xml:space="preserve">. Att ta ställning till om ett vaccin skall ges under graviditet kräver en sedvanlig bedömning av nytta och risker. Nyttan är att skydda den gravida kvinnan mot befarad smitta och infektion. Vaccination av en gravid kvinna kan ibland rekommenderas </w:t>
      </w:r>
      <w:r w:rsidR="00491250" w:rsidRPr="00BC3652">
        <w:t xml:space="preserve">även </w:t>
      </w:r>
      <w:r w:rsidRPr="00BC3652">
        <w:t>för att skydda hennes kommande spädbarn mot infektion.</w:t>
      </w:r>
    </w:p>
    <w:p w14:paraId="5CC0D095" w14:textId="77777777" w:rsidR="00981F3A" w:rsidRDefault="00981F3A" w:rsidP="00584FFC">
      <w:pPr>
        <w:pStyle w:val="Brd"/>
      </w:pPr>
    </w:p>
    <w:p w14:paraId="6C0ED9FD" w14:textId="77777777" w:rsidR="00981F3A" w:rsidRDefault="00981F3A" w:rsidP="00584FFC">
      <w:pPr>
        <w:pStyle w:val="Heading3"/>
      </w:pPr>
      <w:r w:rsidRPr="00BC3652">
        <w:t>Vaccination mot influensa för gravida</w:t>
      </w:r>
    </w:p>
    <w:p w14:paraId="10CDB467" w14:textId="24E70AD0" w:rsidR="00981F3A" w:rsidRDefault="00981F3A" w:rsidP="00584FFC">
      <w:pPr>
        <w:pStyle w:val="Brd"/>
      </w:pPr>
      <w:r w:rsidRPr="00BC3652">
        <w:t xml:space="preserve">Vaccination av gravida skyddar framför allt kvinnan mot svår sjukdom och behov av intensivvård och rekommenderas från vecka 17, men så länge inte influensasäsongen startat kan vaccinationen senareläggas. Gravida med underliggande kroniska sjukdomar ska däremot vaccineras så snart som möjligt under influensasäsong, även om detta sker innan vecka 17. Vaccinationen skyddar också det nyfödda barnet mot influensa under de första 3–4 levnadsmånaderna. Se </w:t>
      </w:r>
      <w:r w:rsidRPr="00BC3652">
        <w:rPr>
          <w:b/>
        </w:rPr>
        <w:t>Influensavaccination av gravida</w:t>
      </w:r>
      <w:r w:rsidRPr="00BC3652">
        <w:t xml:space="preserve">; </w:t>
      </w:r>
      <w:hyperlink r:id="rId30" w:history="1">
        <w:r w:rsidRPr="00CC4969">
          <w:rPr>
            <w:rStyle w:val="Hyperlink"/>
          </w:rPr>
          <w:t>www.folkhalsomyndigheten.se</w:t>
        </w:r>
      </w:hyperlink>
      <w:r w:rsidRPr="00BC3652">
        <w:t>.</w:t>
      </w:r>
    </w:p>
    <w:p w14:paraId="3E8E7FB3" w14:textId="77777777" w:rsidR="00981F3A" w:rsidRDefault="00981F3A" w:rsidP="00584FFC">
      <w:pPr>
        <w:pStyle w:val="Heading2"/>
      </w:pPr>
      <w:r>
        <w:t>Vaccination av äldre</w:t>
      </w:r>
    </w:p>
    <w:p w14:paraId="7BC5DD46" w14:textId="77777777" w:rsidR="00981F3A" w:rsidRDefault="00981F3A" w:rsidP="00584FFC">
      <w:pPr>
        <w:pStyle w:val="Heading3"/>
      </w:pPr>
      <w:r w:rsidRPr="00BC3652">
        <w:t>Den årliga vaccinationskampanjen mot influensa och mot allvarlig pneumokockinfektion</w:t>
      </w:r>
    </w:p>
    <w:p w14:paraId="70C6D22B" w14:textId="77777777" w:rsidR="00981F3A" w:rsidRDefault="00981F3A" w:rsidP="00584FFC">
      <w:pPr>
        <w:pStyle w:val="Brd"/>
      </w:pPr>
      <w:r>
        <w:t xml:space="preserve">Kampanjen riktar sig bl.a. till personer som är 65 år eller äldre. </w:t>
      </w:r>
    </w:p>
    <w:p w14:paraId="1679B2AF" w14:textId="4E96950B" w:rsidR="00981F3A" w:rsidRDefault="00981F3A" w:rsidP="00584FFC">
      <w:pPr>
        <w:pStyle w:val="Brd"/>
      </w:pPr>
      <w:r>
        <w:t xml:space="preserve">Information finns på </w:t>
      </w:r>
      <w:hyperlink r:id="rId31" w:history="1">
        <w:r w:rsidRPr="00CC4969">
          <w:rPr>
            <w:rStyle w:val="Hyperlink"/>
          </w:rPr>
          <w:t>www.vårdgivarguiden.se</w:t>
        </w:r>
      </w:hyperlink>
      <w:r>
        <w:t>.</w:t>
      </w:r>
    </w:p>
    <w:p w14:paraId="55C8AF2D" w14:textId="77777777" w:rsidR="00981F3A" w:rsidRDefault="00981F3A" w:rsidP="00584FFC">
      <w:pPr>
        <w:pStyle w:val="Brd"/>
      </w:pPr>
    </w:p>
    <w:p w14:paraId="0EF535C1" w14:textId="77777777" w:rsidR="00981F3A" w:rsidRDefault="00981F3A" w:rsidP="00584FFC">
      <w:pPr>
        <w:pStyle w:val="Heading3"/>
      </w:pPr>
      <w:r w:rsidRPr="00BC3652">
        <w:t xml:space="preserve">Vaccination mot herpes </w:t>
      </w:r>
      <w:proofErr w:type="spellStart"/>
      <w:r w:rsidRPr="00BC3652">
        <w:t>zoster</w:t>
      </w:r>
      <w:proofErr w:type="spellEnd"/>
      <w:r w:rsidRPr="00BC3652">
        <w:t xml:space="preserve"> (bältros)</w:t>
      </w:r>
    </w:p>
    <w:p w14:paraId="701BEFDF" w14:textId="57998762" w:rsidR="00981F3A" w:rsidRDefault="00981F3A" w:rsidP="00584FFC">
      <w:pPr>
        <w:pStyle w:val="Brd"/>
      </w:pPr>
      <w:r w:rsidRPr="00A3139D">
        <w:rPr>
          <w:rStyle w:val="Heading3Char"/>
          <w:rFonts w:eastAsia="Calibri"/>
        </w:rPr>
        <w:t xml:space="preserve">Se Vägledning för användning av </w:t>
      </w:r>
      <w:proofErr w:type="spellStart"/>
      <w:r w:rsidRPr="00A3139D">
        <w:rPr>
          <w:rStyle w:val="Heading3Char"/>
          <w:rFonts w:eastAsia="Calibri"/>
        </w:rPr>
        <w:t>Zostavax</w:t>
      </w:r>
      <w:proofErr w:type="spellEnd"/>
      <w:r w:rsidRPr="00A3139D">
        <w:rPr>
          <w:rStyle w:val="Heading3Char"/>
          <w:rFonts w:eastAsia="Calibri"/>
        </w:rPr>
        <w:t>-vaccin mot bältros</w:t>
      </w:r>
      <w:r>
        <w:t xml:space="preserve">; </w:t>
      </w:r>
      <w:hyperlink r:id="rId32" w:history="1">
        <w:r w:rsidRPr="00CC4969">
          <w:rPr>
            <w:rStyle w:val="Hyperlink"/>
          </w:rPr>
          <w:t>www.janusinfo.se</w:t>
        </w:r>
      </w:hyperlink>
      <w:r w:rsidRPr="00BC3652">
        <w:t xml:space="preserve">. Rekommendationen rör vaccin mot herpes </w:t>
      </w:r>
      <w:proofErr w:type="spellStart"/>
      <w:r w:rsidRPr="00BC3652">
        <w:t>zoster</w:t>
      </w:r>
      <w:proofErr w:type="spellEnd"/>
      <w:r w:rsidRPr="00BC3652">
        <w:t xml:space="preserve"> och dess komplikation </w:t>
      </w:r>
      <w:proofErr w:type="spellStart"/>
      <w:r w:rsidRPr="00BC3652">
        <w:t>postherpetisk</w:t>
      </w:r>
      <w:proofErr w:type="spellEnd"/>
      <w:r w:rsidRPr="00BC3652">
        <w:t xml:space="preserve"> neuralgi. </w:t>
      </w:r>
      <w:r w:rsidR="00491250">
        <w:t>Vaccinet</w:t>
      </w:r>
      <w:r w:rsidRPr="00BC3652">
        <w:t xml:space="preserve"> är godkänt för personer som är 50 år och äldre.</w:t>
      </w:r>
    </w:p>
    <w:p w14:paraId="7ACE3824" w14:textId="2BFC74CC" w:rsidR="00981F3A" w:rsidRDefault="00981F3A" w:rsidP="00584FFC">
      <w:pPr>
        <w:pStyle w:val="Brd"/>
      </w:pPr>
    </w:p>
    <w:p w14:paraId="0F1986E3" w14:textId="61585E99" w:rsidR="000529AF" w:rsidRDefault="000529AF" w:rsidP="00584FFC">
      <w:pPr>
        <w:pStyle w:val="Brd"/>
      </w:pPr>
    </w:p>
    <w:p w14:paraId="1631ECE6" w14:textId="1459FAD1" w:rsidR="000529AF" w:rsidRDefault="000529AF" w:rsidP="00584FFC">
      <w:pPr>
        <w:pStyle w:val="Brd"/>
      </w:pPr>
    </w:p>
    <w:p w14:paraId="5AF7CD6F" w14:textId="6F910D4A" w:rsidR="000529AF" w:rsidRDefault="000529AF" w:rsidP="00584FFC">
      <w:pPr>
        <w:pStyle w:val="Brd"/>
      </w:pPr>
    </w:p>
    <w:p w14:paraId="2AB7B44A" w14:textId="648C3DA4" w:rsidR="000529AF" w:rsidRDefault="000529AF" w:rsidP="00584FFC">
      <w:pPr>
        <w:pStyle w:val="Brd"/>
      </w:pPr>
    </w:p>
    <w:p w14:paraId="7325B6B5" w14:textId="77777777" w:rsidR="000529AF" w:rsidRDefault="000529AF" w:rsidP="00584FFC">
      <w:pPr>
        <w:pStyle w:val="Brd"/>
      </w:pPr>
    </w:p>
    <w:p w14:paraId="544CC047" w14:textId="77777777" w:rsidR="00981F3A" w:rsidRDefault="00981F3A" w:rsidP="00584FFC">
      <w:pPr>
        <w:pStyle w:val="Brd"/>
        <w:rPr>
          <w:b/>
          <w:sz w:val="24"/>
          <w:szCs w:val="24"/>
        </w:rPr>
      </w:pPr>
      <w:r w:rsidRPr="00155707">
        <w:rPr>
          <w:b/>
          <w:sz w:val="24"/>
          <w:szCs w:val="24"/>
        </w:rPr>
        <w:lastRenderedPageBreak/>
        <w:t>Övrigt</w:t>
      </w:r>
    </w:p>
    <w:p w14:paraId="1F793FBB" w14:textId="77777777" w:rsidR="00981F3A" w:rsidRDefault="00981F3A" w:rsidP="00584FFC">
      <w:pPr>
        <w:pStyle w:val="Brd"/>
        <w:rPr>
          <w:b/>
          <w:sz w:val="24"/>
          <w:szCs w:val="24"/>
        </w:rPr>
      </w:pPr>
    </w:p>
    <w:p w14:paraId="098EBDE8" w14:textId="77777777" w:rsidR="00981F3A" w:rsidRPr="00155707" w:rsidRDefault="00981F3A" w:rsidP="00584FFC">
      <w:pPr>
        <w:rPr>
          <w:rFonts w:ascii="Arial" w:hAnsi="Arial" w:cs="Arial"/>
          <w:b/>
        </w:rPr>
      </w:pPr>
      <w:r w:rsidRPr="00BC3652">
        <w:rPr>
          <w:rFonts w:ascii="Arial" w:hAnsi="Arial" w:cs="Arial"/>
          <w:b/>
        </w:rPr>
        <w:t>Fästin</w:t>
      </w:r>
      <w:r>
        <w:rPr>
          <w:rFonts w:ascii="Arial" w:hAnsi="Arial" w:cs="Arial"/>
          <w:b/>
        </w:rPr>
        <w:t xml:space="preserve">gburen hjärninflammation (TBE) </w:t>
      </w:r>
      <w:r w:rsidRPr="00BC3652">
        <w:rPr>
          <w:rFonts w:ascii="Arial" w:hAnsi="Arial" w:cs="Arial"/>
          <w:b/>
        </w:rPr>
        <w:t>– rekommendationer för vaccination</w:t>
      </w:r>
    </w:p>
    <w:p w14:paraId="44182002" w14:textId="5860D158" w:rsidR="00981F3A" w:rsidRDefault="00981F3A" w:rsidP="00584FFC">
      <w:pPr>
        <w:rPr>
          <w:rFonts w:ascii="Arial" w:hAnsi="Arial" w:cs="Arial"/>
          <w:sz w:val="20"/>
          <w:szCs w:val="20"/>
        </w:rPr>
      </w:pPr>
      <w:r w:rsidRPr="00BC3652">
        <w:rPr>
          <w:rFonts w:ascii="Arial" w:hAnsi="Arial" w:cs="Arial"/>
          <w:sz w:val="20"/>
          <w:szCs w:val="20"/>
        </w:rPr>
        <w:t xml:space="preserve">Se </w:t>
      </w:r>
      <w:r w:rsidRPr="00BC3652">
        <w:rPr>
          <w:rFonts w:ascii="Arial" w:hAnsi="Arial" w:cs="Arial"/>
          <w:b/>
          <w:sz w:val="20"/>
          <w:szCs w:val="20"/>
        </w:rPr>
        <w:t>TBE-vaccination</w:t>
      </w:r>
      <w:r w:rsidRPr="00491250">
        <w:rPr>
          <w:rFonts w:ascii="Arial" w:hAnsi="Arial" w:cs="Arial"/>
          <w:sz w:val="20"/>
          <w:szCs w:val="20"/>
        </w:rPr>
        <w:t xml:space="preserve">; </w:t>
      </w:r>
      <w:hyperlink r:id="rId33" w:history="1">
        <w:r w:rsidRPr="00491250">
          <w:rPr>
            <w:rStyle w:val="Hyperlink"/>
            <w:rFonts w:ascii="Arial" w:hAnsi="Arial" w:cs="Arial"/>
            <w:sz w:val="20"/>
            <w:szCs w:val="20"/>
          </w:rPr>
          <w:t>www.vårdgivarguiden.se</w:t>
        </w:r>
      </w:hyperlink>
      <w:r w:rsidRPr="00BC3652">
        <w:rPr>
          <w:rFonts w:ascii="Arial" w:hAnsi="Arial" w:cs="Arial"/>
          <w:sz w:val="20"/>
          <w:szCs w:val="20"/>
        </w:rPr>
        <w:t xml:space="preserve">. Observera att riktlinjerna för TBE-vaccinering skiljer sig åt beroende på ålder när grundvaccination påbörjas, samt om personen är </w:t>
      </w:r>
      <w:proofErr w:type="spellStart"/>
      <w:r w:rsidRPr="00BC3652">
        <w:rPr>
          <w:rFonts w:ascii="Arial" w:hAnsi="Arial" w:cs="Arial"/>
          <w:sz w:val="20"/>
          <w:szCs w:val="20"/>
        </w:rPr>
        <w:t>immunsupprimerad</w:t>
      </w:r>
      <w:proofErr w:type="spellEnd"/>
      <w:r w:rsidRPr="00BC3652">
        <w:rPr>
          <w:rFonts w:ascii="Arial" w:hAnsi="Arial" w:cs="Arial"/>
          <w:sz w:val="20"/>
          <w:szCs w:val="20"/>
        </w:rPr>
        <w:t xml:space="preserve"> när grundvaccination påbörjas.</w:t>
      </w:r>
    </w:p>
    <w:p w14:paraId="324D08CF" w14:textId="77777777" w:rsidR="008B7B54" w:rsidRDefault="008B7B54" w:rsidP="00584FFC">
      <w:pPr>
        <w:rPr>
          <w:rFonts w:ascii="Arial" w:hAnsi="Arial" w:cs="Arial"/>
          <w:b/>
        </w:rPr>
      </w:pPr>
    </w:p>
    <w:p w14:paraId="6C90C570" w14:textId="5057ABC4" w:rsidR="00981F3A" w:rsidRPr="00155707" w:rsidRDefault="00981F3A" w:rsidP="00584FFC">
      <w:pPr>
        <w:rPr>
          <w:rFonts w:ascii="Arial" w:hAnsi="Arial" w:cs="Arial"/>
          <w:b/>
        </w:rPr>
      </w:pPr>
      <w:r w:rsidRPr="00155707">
        <w:rPr>
          <w:rFonts w:ascii="Arial" w:hAnsi="Arial" w:cs="Arial"/>
          <w:b/>
        </w:rPr>
        <w:t>Stelkrampsprofylax</w:t>
      </w:r>
      <w:r>
        <w:rPr>
          <w:rFonts w:ascii="Arial" w:hAnsi="Arial" w:cs="Arial"/>
          <w:b/>
        </w:rPr>
        <w:t xml:space="preserve"> (tetanus)</w:t>
      </w:r>
    </w:p>
    <w:p w14:paraId="08F35C4B" w14:textId="154BF5E9" w:rsidR="00981F3A" w:rsidRPr="00491250" w:rsidRDefault="00981F3A" w:rsidP="00584FFC">
      <w:pPr>
        <w:rPr>
          <w:rFonts w:ascii="Arial" w:hAnsi="Arial" w:cs="Arial"/>
          <w:sz w:val="20"/>
          <w:szCs w:val="20"/>
        </w:rPr>
      </w:pPr>
      <w:r w:rsidRPr="00BC3652">
        <w:rPr>
          <w:rFonts w:ascii="Arial" w:hAnsi="Arial" w:cs="Arial"/>
          <w:sz w:val="20"/>
          <w:szCs w:val="20"/>
        </w:rPr>
        <w:t xml:space="preserve">För rekommendationer för stelkrampsprofylax vid sårskador hänvisas </w:t>
      </w:r>
      <w:r w:rsidRPr="00491250">
        <w:rPr>
          <w:rFonts w:ascii="Arial" w:hAnsi="Arial" w:cs="Arial"/>
          <w:sz w:val="20"/>
          <w:szCs w:val="20"/>
        </w:rPr>
        <w:t xml:space="preserve">till </w:t>
      </w:r>
      <w:hyperlink r:id="rId34" w:history="1">
        <w:r w:rsidRPr="00491250">
          <w:rPr>
            <w:rStyle w:val="Hyperlink"/>
            <w:rFonts w:ascii="Arial" w:hAnsi="Arial" w:cs="Arial"/>
            <w:sz w:val="20"/>
            <w:szCs w:val="20"/>
          </w:rPr>
          <w:t>www.vårdgivarguiden.se</w:t>
        </w:r>
      </w:hyperlink>
      <w:r w:rsidRPr="00491250">
        <w:rPr>
          <w:rFonts w:ascii="Arial" w:hAnsi="Arial" w:cs="Arial"/>
          <w:sz w:val="20"/>
          <w:szCs w:val="20"/>
        </w:rPr>
        <w:t>.</w:t>
      </w:r>
    </w:p>
    <w:p w14:paraId="7B284D6F" w14:textId="77777777" w:rsidR="00981F3A" w:rsidRPr="00155707" w:rsidRDefault="00981F3A" w:rsidP="00584FFC">
      <w:pPr>
        <w:rPr>
          <w:rFonts w:ascii="Arial" w:hAnsi="Arial" w:cs="Arial"/>
          <w:b/>
        </w:rPr>
      </w:pPr>
      <w:r w:rsidRPr="00BC3652">
        <w:rPr>
          <w:rFonts w:ascii="Arial" w:hAnsi="Arial" w:cs="Arial"/>
          <w:b/>
        </w:rPr>
        <w:t>Påfyllnadsvaccina</w:t>
      </w:r>
      <w:r>
        <w:rPr>
          <w:rFonts w:ascii="Arial" w:hAnsi="Arial" w:cs="Arial"/>
          <w:b/>
        </w:rPr>
        <w:t xml:space="preserve">tion mot difteri och stelkramp </w:t>
      </w:r>
      <w:r w:rsidRPr="00BC3652">
        <w:rPr>
          <w:rFonts w:ascii="Arial" w:hAnsi="Arial" w:cs="Arial"/>
          <w:b/>
        </w:rPr>
        <w:t>(tetanus)</w:t>
      </w:r>
    </w:p>
    <w:p w14:paraId="3FE48D95" w14:textId="5E669FD8" w:rsidR="00981F3A" w:rsidRPr="00491250" w:rsidRDefault="00981F3A" w:rsidP="00584FFC">
      <w:pPr>
        <w:pStyle w:val="Default"/>
        <w:rPr>
          <w:rFonts w:ascii="Arial" w:hAnsi="Arial" w:cs="Arial"/>
          <w:sz w:val="20"/>
          <w:szCs w:val="20"/>
        </w:rPr>
      </w:pPr>
      <w:r w:rsidRPr="00BC3652">
        <w:rPr>
          <w:rFonts w:ascii="Arial" w:hAnsi="Arial" w:cs="Arial"/>
          <w:color w:val="auto"/>
          <w:sz w:val="20"/>
          <w:szCs w:val="20"/>
        </w:rPr>
        <w:t xml:space="preserve">Vaccination mot difteri och stelkramp </w:t>
      </w:r>
      <w:r w:rsidR="006D1BAB">
        <w:rPr>
          <w:rFonts w:ascii="Arial" w:hAnsi="Arial" w:cs="Arial"/>
          <w:color w:val="auto"/>
          <w:sz w:val="20"/>
          <w:szCs w:val="20"/>
        </w:rPr>
        <w:t xml:space="preserve">enligt barnvaccinationsprogrammet </w:t>
      </w:r>
      <w:r w:rsidRPr="00BC3652">
        <w:rPr>
          <w:rFonts w:ascii="Arial" w:hAnsi="Arial" w:cs="Arial"/>
          <w:color w:val="auto"/>
          <w:sz w:val="20"/>
          <w:szCs w:val="20"/>
        </w:rPr>
        <w:t xml:space="preserve">innebär inte livslångt skydd. </w:t>
      </w:r>
      <w:r w:rsidRPr="00491250">
        <w:rPr>
          <w:rFonts w:ascii="Arial" w:hAnsi="Arial" w:cs="Arial"/>
          <w:color w:val="auto"/>
          <w:sz w:val="20"/>
          <w:szCs w:val="20"/>
        </w:rPr>
        <w:t xml:space="preserve">Folkhälsomyndigheten rekommenderar </w:t>
      </w:r>
      <w:proofErr w:type="spellStart"/>
      <w:r w:rsidRPr="00491250">
        <w:rPr>
          <w:rFonts w:ascii="Arial" w:hAnsi="Arial" w:cs="Arial"/>
          <w:color w:val="auto"/>
          <w:sz w:val="20"/>
          <w:szCs w:val="20"/>
        </w:rPr>
        <w:t>booster</w:t>
      </w:r>
      <w:proofErr w:type="spellEnd"/>
      <w:r w:rsidRPr="00491250">
        <w:rPr>
          <w:rFonts w:ascii="Arial" w:hAnsi="Arial" w:cs="Arial"/>
          <w:color w:val="auto"/>
          <w:sz w:val="20"/>
          <w:szCs w:val="20"/>
        </w:rPr>
        <w:t xml:space="preserve"> vart tjugonde år. </w:t>
      </w:r>
      <w:r w:rsidR="008B7B54">
        <w:rPr>
          <w:rFonts w:ascii="Arial" w:hAnsi="Arial" w:cs="Arial"/>
          <w:color w:val="auto"/>
          <w:sz w:val="20"/>
          <w:szCs w:val="20"/>
        </w:rPr>
        <w:t>Se</w:t>
      </w:r>
      <w:r w:rsidRPr="00491250">
        <w:rPr>
          <w:rFonts w:ascii="Arial" w:hAnsi="Arial" w:cs="Arial"/>
          <w:color w:val="auto"/>
          <w:sz w:val="20"/>
          <w:szCs w:val="20"/>
        </w:rPr>
        <w:t xml:space="preserve"> </w:t>
      </w:r>
      <w:r w:rsidRPr="00491250">
        <w:rPr>
          <w:rFonts w:ascii="Arial" w:hAnsi="Arial" w:cs="Arial"/>
          <w:b/>
          <w:color w:val="auto"/>
          <w:sz w:val="20"/>
          <w:szCs w:val="20"/>
        </w:rPr>
        <w:t>Vaccin mot stelkramp</w:t>
      </w:r>
      <w:r w:rsidRPr="00491250">
        <w:rPr>
          <w:rFonts w:ascii="Arial" w:hAnsi="Arial" w:cs="Arial"/>
          <w:color w:val="auto"/>
          <w:sz w:val="20"/>
          <w:szCs w:val="20"/>
        </w:rPr>
        <w:t xml:space="preserve">; </w:t>
      </w:r>
      <w:hyperlink r:id="rId35" w:history="1">
        <w:r w:rsidRPr="00491250">
          <w:rPr>
            <w:rStyle w:val="Hyperlink"/>
            <w:rFonts w:ascii="Arial" w:hAnsi="Arial" w:cs="Arial"/>
            <w:sz w:val="20"/>
            <w:szCs w:val="20"/>
          </w:rPr>
          <w:t>www.folkhalsomyndigheten.se</w:t>
        </w:r>
      </w:hyperlink>
      <w:r w:rsidRPr="00491250">
        <w:rPr>
          <w:rFonts w:ascii="Arial" w:hAnsi="Arial" w:cs="Arial"/>
          <w:color w:val="auto"/>
          <w:sz w:val="20"/>
          <w:szCs w:val="20"/>
        </w:rPr>
        <w:t>.</w:t>
      </w:r>
    </w:p>
    <w:p w14:paraId="3E186997" w14:textId="77777777" w:rsidR="00981F3A" w:rsidRPr="009D7E33" w:rsidRDefault="00981F3A" w:rsidP="00584FFC"/>
    <w:p w14:paraId="15A8B40D" w14:textId="36C3AAC2" w:rsidR="00415BAB" w:rsidRPr="00D82DC7" w:rsidRDefault="00415BAB" w:rsidP="00D82DC7"/>
    <w:sectPr w:rsidR="00415BAB" w:rsidRPr="00D82DC7">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10611" w14:textId="77777777" w:rsidR="007A423D" w:rsidRDefault="007A423D" w:rsidP="00145678">
      <w:pPr>
        <w:spacing w:after="0" w:line="240" w:lineRule="auto"/>
      </w:pPr>
      <w:r>
        <w:separator/>
      </w:r>
    </w:p>
  </w:endnote>
  <w:endnote w:type="continuationSeparator" w:id="0">
    <w:p w14:paraId="2464EED0" w14:textId="77777777" w:rsidR="007A423D" w:rsidRDefault="007A423D" w:rsidP="0014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Frutiger SLL OTF">
    <w:altName w:val="Calibri"/>
    <w:panose1 w:val="020B0604020202020204"/>
    <w:charset w:val="00"/>
    <w:family w:val="modern"/>
    <w:notTrueType/>
    <w:pitch w:val="variable"/>
    <w:sig w:usb0="8000002F" w:usb1="40000048"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147D" w14:textId="184AD9BF" w:rsidR="003B1800" w:rsidRDefault="003B1800">
    <w:pPr>
      <w:pStyle w:val="Footer"/>
      <w:jc w:val="center"/>
      <w:rPr>
        <w:caps/>
        <w:color w:val="5B9BD5" w:themeColor="accent1"/>
      </w:rPr>
    </w:pPr>
    <w:r>
      <w:rPr>
        <w:caps/>
        <w:color w:val="5B9BD5" w:themeColor="accent1"/>
      </w:rPr>
      <w:ptab w:relativeTo="margin" w:alignment="right" w:leader="none"/>
    </w:r>
    <w:r w:rsidRPr="002E4E56">
      <w:rPr>
        <w:caps/>
      </w:rPr>
      <w:fldChar w:fldCharType="begin"/>
    </w:r>
    <w:r w:rsidRPr="002E4E56">
      <w:rPr>
        <w:caps/>
      </w:rPr>
      <w:instrText>PAGE   \* MERGEFORMAT</w:instrText>
    </w:r>
    <w:r w:rsidRPr="002E4E56">
      <w:rPr>
        <w:caps/>
      </w:rPr>
      <w:fldChar w:fldCharType="separate"/>
    </w:r>
    <w:r>
      <w:rPr>
        <w:caps/>
        <w:noProof/>
      </w:rPr>
      <w:t>37</w:t>
    </w:r>
    <w:r w:rsidRPr="002E4E56">
      <w:rPr>
        <w:caps/>
      </w:rPr>
      <w:fldChar w:fldCharType="end"/>
    </w:r>
  </w:p>
  <w:p w14:paraId="145EC52B" w14:textId="17EB5973" w:rsidR="003B1800" w:rsidRPr="00145678" w:rsidRDefault="003B1800" w:rsidP="002E4E56">
    <w:pPr>
      <w:pStyle w:val="Footer"/>
      <w:rPr>
        <w:rFonts w:ascii="Calibri" w:eastAsia="Calibri" w:hAnsi="Calibri" w:cs="Times New Roman"/>
        <w:sz w:val="18"/>
        <w:szCs w:val="18"/>
      </w:rPr>
    </w:pPr>
    <w:r>
      <w:rPr>
        <w:rFonts w:ascii="Calibri" w:eastAsia="Calibri" w:hAnsi="Calibri" w:cs="Times New Roman"/>
        <w:sz w:val="18"/>
        <w:szCs w:val="18"/>
      </w:rPr>
      <w:t xml:space="preserve">WORDKORR </w:t>
    </w:r>
    <w:r w:rsidRPr="00145678">
      <w:rPr>
        <w:rFonts w:ascii="Calibri" w:eastAsia="Calibri" w:hAnsi="Calibri" w:cs="Times New Roman"/>
        <w:sz w:val="18"/>
        <w:szCs w:val="18"/>
      </w:rPr>
      <w:t xml:space="preserve">Kloka </w:t>
    </w:r>
    <w:r>
      <w:rPr>
        <w:rFonts w:ascii="Calibri" w:eastAsia="Calibri" w:hAnsi="Calibri" w:cs="Times New Roman"/>
        <w:sz w:val="18"/>
        <w:szCs w:val="18"/>
      </w:rPr>
      <w:t>l</w:t>
    </w:r>
    <w:r w:rsidRPr="00145678">
      <w:rPr>
        <w:rFonts w:ascii="Calibri" w:eastAsia="Calibri" w:hAnsi="Calibri" w:cs="Times New Roman"/>
        <w:sz w:val="18"/>
        <w:szCs w:val="18"/>
      </w:rPr>
      <w:t>istan 201</w:t>
    </w:r>
    <w:r>
      <w:rPr>
        <w:rFonts w:ascii="Calibri" w:eastAsia="Calibri" w:hAnsi="Calibri" w:cs="Times New Roman"/>
        <w:sz w:val="18"/>
        <w:szCs w:val="18"/>
      </w:rPr>
      <w:t>9</w:t>
    </w:r>
  </w:p>
  <w:p w14:paraId="12BEB2BA" w14:textId="083F8936" w:rsidR="003B1800" w:rsidRPr="00145678" w:rsidRDefault="003B1800" w:rsidP="002E4E56">
    <w:pPr>
      <w:tabs>
        <w:tab w:val="center" w:pos="4513"/>
        <w:tab w:val="right" w:pos="9026"/>
      </w:tabs>
      <w:spacing w:after="0" w:line="240" w:lineRule="auto"/>
      <w:rPr>
        <w:rFonts w:ascii="Calibri" w:eastAsia="Calibri" w:hAnsi="Calibri" w:cs="Times New Roman"/>
      </w:rPr>
    </w:pPr>
    <w:r>
      <w:rPr>
        <w:rFonts w:ascii="Calibri" w:eastAsia="Calibri" w:hAnsi="Calibri" w:cs="Times New Roman"/>
        <w:sz w:val="18"/>
        <w:szCs w:val="18"/>
      </w:rPr>
      <w:t>2018-11-23</w:t>
    </w:r>
    <w:r w:rsidRPr="00145678">
      <w:rPr>
        <w:rFonts w:ascii="Calibri" w:eastAsia="Calibri" w:hAnsi="Calibri" w:cs="Times New Roman"/>
        <w:sz w:val="18"/>
        <w:szCs w:val="18"/>
      </w:rPr>
      <w:t xml:space="preserve"> </w:t>
    </w:r>
    <w:r w:rsidRPr="00145678">
      <w:rPr>
        <w:rFonts w:ascii="Calibri" w:eastAsia="Calibri" w:hAnsi="Calibri" w:cs="Times New Roman"/>
        <w:b/>
        <w:bCs/>
        <w:color w:val="FF0000"/>
        <w:sz w:val="18"/>
        <w:szCs w:val="18"/>
      </w:rPr>
      <w:t>Konfidentiellt material</w:t>
    </w:r>
  </w:p>
  <w:p w14:paraId="6276394A" w14:textId="77777777" w:rsidR="003B1800" w:rsidRDefault="003B1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5828A" w14:textId="77777777" w:rsidR="007A423D" w:rsidRDefault="007A423D" w:rsidP="00145678">
      <w:pPr>
        <w:spacing w:after="0" w:line="240" w:lineRule="auto"/>
      </w:pPr>
      <w:r>
        <w:separator/>
      </w:r>
    </w:p>
  </w:footnote>
  <w:footnote w:type="continuationSeparator" w:id="0">
    <w:p w14:paraId="79D8B897" w14:textId="77777777" w:rsidR="007A423D" w:rsidRDefault="007A423D" w:rsidP="00145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6F1"/>
    <w:multiLevelType w:val="hybridMultilevel"/>
    <w:tmpl w:val="F29837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9151694"/>
    <w:multiLevelType w:val="hybridMultilevel"/>
    <w:tmpl w:val="9F2C08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D3A21AB"/>
    <w:multiLevelType w:val="hybridMultilevel"/>
    <w:tmpl w:val="CF0A67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1797D5A"/>
    <w:multiLevelType w:val="hybridMultilevel"/>
    <w:tmpl w:val="515CAA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B6B0A99"/>
    <w:multiLevelType w:val="hybridMultilevel"/>
    <w:tmpl w:val="7B6AF7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BBF35C7"/>
    <w:multiLevelType w:val="hybridMultilevel"/>
    <w:tmpl w:val="859ACE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C27A28"/>
    <w:multiLevelType w:val="hybridMultilevel"/>
    <w:tmpl w:val="17F469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78B031B"/>
    <w:multiLevelType w:val="hybridMultilevel"/>
    <w:tmpl w:val="C9CC38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8F60494"/>
    <w:multiLevelType w:val="hybridMultilevel"/>
    <w:tmpl w:val="9F7E2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9775B4A"/>
    <w:multiLevelType w:val="hybridMultilevel"/>
    <w:tmpl w:val="E7C629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98A2DD4"/>
    <w:multiLevelType w:val="hybridMultilevel"/>
    <w:tmpl w:val="A3A0B6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F1725C8"/>
    <w:multiLevelType w:val="hybridMultilevel"/>
    <w:tmpl w:val="3272D0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10178A7"/>
    <w:multiLevelType w:val="hybridMultilevel"/>
    <w:tmpl w:val="CCD0BE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3A2706B"/>
    <w:multiLevelType w:val="hybridMultilevel"/>
    <w:tmpl w:val="1C0C3A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50E5A35"/>
    <w:multiLevelType w:val="hybridMultilevel"/>
    <w:tmpl w:val="E72AE4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5533215"/>
    <w:multiLevelType w:val="hybridMultilevel"/>
    <w:tmpl w:val="F5BCC9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1A3B79"/>
    <w:multiLevelType w:val="hybridMultilevel"/>
    <w:tmpl w:val="C26424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8462DC8"/>
    <w:multiLevelType w:val="hybridMultilevel"/>
    <w:tmpl w:val="1938E7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96B1B0E"/>
    <w:multiLevelType w:val="hybridMultilevel"/>
    <w:tmpl w:val="3F2CD4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EFE70BA"/>
    <w:multiLevelType w:val="hybridMultilevel"/>
    <w:tmpl w:val="D24EA2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3E63D56"/>
    <w:multiLevelType w:val="hybridMultilevel"/>
    <w:tmpl w:val="89E489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4D76B9D"/>
    <w:multiLevelType w:val="hybridMultilevel"/>
    <w:tmpl w:val="524239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5F37353"/>
    <w:multiLevelType w:val="hybridMultilevel"/>
    <w:tmpl w:val="4DF64260"/>
    <w:lvl w:ilvl="0" w:tplc="041D0003">
      <w:start w:val="1"/>
      <w:numFmt w:val="bullet"/>
      <w:lvlText w:val="o"/>
      <w:lvlJc w:val="left"/>
      <w:pPr>
        <w:ind w:left="720" w:hanging="360"/>
      </w:pPr>
      <w:rPr>
        <w:rFonts w:ascii="Courier New" w:hAnsi="Courier New" w:cs="Courier New" w:hint="default"/>
        <w:color w:val="000000"/>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68D16A35"/>
    <w:multiLevelType w:val="hybridMultilevel"/>
    <w:tmpl w:val="8168E8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A8E18B5"/>
    <w:multiLevelType w:val="hybridMultilevel"/>
    <w:tmpl w:val="057E2C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EBD0980"/>
    <w:multiLevelType w:val="hybridMultilevel"/>
    <w:tmpl w:val="C3E81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00C4E5B"/>
    <w:multiLevelType w:val="hybridMultilevel"/>
    <w:tmpl w:val="91C84FE0"/>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15:restartNumberingAfterBreak="0">
    <w:nsid w:val="708F6B2F"/>
    <w:multiLevelType w:val="hybridMultilevel"/>
    <w:tmpl w:val="4CBE68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4523849"/>
    <w:multiLevelType w:val="hybridMultilevel"/>
    <w:tmpl w:val="18C467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85D6294"/>
    <w:multiLevelType w:val="hybridMultilevel"/>
    <w:tmpl w:val="18B400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D82448E"/>
    <w:multiLevelType w:val="hybridMultilevel"/>
    <w:tmpl w:val="62C0C6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FD2728A"/>
    <w:multiLevelType w:val="hybridMultilevel"/>
    <w:tmpl w:val="B96605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1"/>
  </w:num>
  <w:num w:numId="4">
    <w:abstractNumId w:val="15"/>
  </w:num>
  <w:num w:numId="5">
    <w:abstractNumId w:val="29"/>
  </w:num>
  <w:num w:numId="6">
    <w:abstractNumId w:val="20"/>
  </w:num>
  <w:num w:numId="7">
    <w:abstractNumId w:val="8"/>
  </w:num>
  <w:num w:numId="8">
    <w:abstractNumId w:val="9"/>
  </w:num>
  <w:num w:numId="9">
    <w:abstractNumId w:val="1"/>
  </w:num>
  <w:num w:numId="10">
    <w:abstractNumId w:val="17"/>
  </w:num>
  <w:num w:numId="11">
    <w:abstractNumId w:val="23"/>
  </w:num>
  <w:num w:numId="12">
    <w:abstractNumId w:val="0"/>
  </w:num>
  <w:num w:numId="13">
    <w:abstractNumId w:val="14"/>
  </w:num>
  <w:num w:numId="14">
    <w:abstractNumId w:val="6"/>
  </w:num>
  <w:num w:numId="15">
    <w:abstractNumId w:val="28"/>
  </w:num>
  <w:num w:numId="16">
    <w:abstractNumId w:val="13"/>
  </w:num>
  <w:num w:numId="17">
    <w:abstractNumId w:val="24"/>
  </w:num>
  <w:num w:numId="18">
    <w:abstractNumId w:val="5"/>
  </w:num>
  <w:num w:numId="19">
    <w:abstractNumId w:val="2"/>
  </w:num>
  <w:num w:numId="20">
    <w:abstractNumId w:val="27"/>
  </w:num>
  <w:num w:numId="21">
    <w:abstractNumId w:val="7"/>
  </w:num>
  <w:num w:numId="22">
    <w:abstractNumId w:val="26"/>
  </w:num>
  <w:num w:numId="23">
    <w:abstractNumId w:val="11"/>
  </w:num>
  <w:num w:numId="24">
    <w:abstractNumId w:val="18"/>
  </w:num>
  <w:num w:numId="25">
    <w:abstractNumId w:val="30"/>
  </w:num>
  <w:num w:numId="26">
    <w:abstractNumId w:val="19"/>
  </w:num>
  <w:num w:numId="27">
    <w:abstractNumId w:val="25"/>
  </w:num>
  <w:num w:numId="28">
    <w:abstractNumId w:val="31"/>
  </w:num>
  <w:num w:numId="29">
    <w:abstractNumId w:val="3"/>
  </w:num>
  <w:num w:numId="30">
    <w:abstractNumId w:val="12"/>
  </w:num>
  <w:num w:numId="31">
    <w:abstractNumId w:val="16"/>
  </w:num>
  <w:num w:numId="3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ne Elfving">
    <w15:presenceInfo w15:providerId="AD" w15:userId="S-1-5-21-613775786-3661600701-2283250920-163559"/>
  </w15:person>
  <w15:person w15:author="Elin Dahlén">
    <w15:presenceInfo w15:providerId="AD" w15:userId="S-1-5-21-613775786-3661600701-2283250920-25153"/>
  </w15:person>
  <w15:person w15:author="Magnus Edlund">
    <w15:presenceInfo w15:providerId="AD" w15:userId="S-1-5-21-613775786-3661600701-2283250920-80776"/>
  </w15:person>
  <w15:person w15:author="Mikael Lördal">
    <w15:presenceInfo w15:providerId="AD" w15:userId="S-1-5-21-613775786-3661600701-2283250920-34571"/>
  </w15:person>
  <w15:person w15:author="FKAR1559">
    <w15:presenceInfo w15:providerId="None" w15:userId="FKAR1559"/>
  </w15:person>
  <w15:person w15:author="Elin Jerremalm">
    <w15:presenceInfo w15:providerId="AD" w15:userId="S-1-5-21-613775786-3661600701-2283250920-35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EB9"/>
    <w:rsid w:val="000068B2"/>
    <w:rsid w:val="0000694A"/>
    <w:rsid w:val="00015E17"/>
    <w:rsid w:val="00022479"/>
    <w:rsid w:val="00023120"/>
    <w:rsid w:val="000529AF"/>
    <w:rsid w:val="000555A5"/>
    <w:rsid w:val="00055E61"/>
    <w:rsid w:val="00056811"/>
    <w:rsid w:val="00072D62"/>
    <w:rsid w:val="00072E2F"/>
    <w:rsid w:val="00076F46"/>
    <w:rsid w:val="0007748E"/>
    <w:rsid w:val="0007788C"/>
    <w:rsid w:val="00083F8B"/>
    <w:rsid w:val="000853AB"/>
    <w:rsid w:val="00096B59"/>
    <w:rsid w:val="000A7832"/>
    <w:rsid w:val="000B03FA"/>
    <w:rsid w:val="000C209C"/>
    <w:rsid w:val="000C43CD"/>
    <w:rsid w:val="000C4976"/>
    <w:rsid w:val="000C69F2"/>
    <w:rsid w:val="000D3396"/>
    <w:rsid w:val="000D3BA1"/>
    <w:rsid w:val="000D5F10"/>
    <w:rsid w:val="000D6DF3"/>
    <w:rsid w:val="0010157F"/>
    <w:rsid w:val="0010432A"/>
    <w:rsid w:val="00115F59"/>
    <w:rsid w:val="0012101B"/>
    <w:rsid w:val="00121D8F"/>
    <w:rsid w:val="00133FBD"/>
    <w:rsid w:val="001364FA"/>
    <w:rsid w:val="00136FD1"/>
    <w:rsid w:val="0014068A"/>
    <w:rsid w:val="00143A13"/>
    <w:rsid w:val="00143CFC"/>
    <w:rsid w:val="00145678"/>
    <w:rsid w:val="00147EB1"/>
    <w:rsid w:val="00152DC8"/>
    <w:rsid w:val="001564BF"/>
    <w:rsid w:val="00162E3B"/>
    <w:rsid w:val="00163FCB"/>
    <w:rsid w:val="00165D0B"/>
    <w:rsid w:val="001723FC"/>
    <w:rsid w:val="00182BA4"/>
    <w:rsid w:val="00184C6C"/>
    <w:rsid w:val="00194AB9"/>
    <w:rsid w:val="001970CC"/>
    <w:rsid w:val="001A57C5"/>
    <w:rsid w:val="001A623C"/>
    <w:rsid w:val="001A62E7"/>
    <w:rsid w:val="001A6379"/>
    <w:rsid w:val="001A6925"/>
    <w:rsid w:val="001B01E6"/>
    <w:rsid w:val="001B4F3B"/>
    <w:rsid w:val="001C12FC"/>
    <w:rsid w:val="001D716E"/>
    <w:rsid w:val="001E1C28"/>
    <w:rsid w:val="001E275E"/>
    <w:rsid w:val="001E4AD7"/>
    <w:rsid w:val="001E50E3"/>
    <w:rsid w:val="001E5C8D"/>
    <w:rsid w:val="001F0774"/>
    <w:rsid w:val="002008C1"/>
    <w:rsid w:val="00200C98"/>
    <w:rsid w:val="00206E4F"/>
    <w:rsid w:val="00210D6C"/>
    <w:rsid w:val="0021108B"/>
    <w:rsid w:val="00225CE6"/>
    <w:rsid w:val="0022658D"/>
    <w:rsid w:val="002306B4"/>
    <w:rsid w:val="00230F12"/>
    <w:rsid w:val="00235BBD"/>
    <w:rsid w:val="002425D6"/>
    <w:rsid w:val="00245E78"/>
    <w:rsid w:val="00256253"/>
    <w:rsid w:val="0026166A"/>
    <w:rsid w:val="00266600"/>
    <w:rsid w:val="00266D97"/>
    <w:rsid w:val="00267D98"/>
    <w:rsid w:val="00270BE2"/>
    <w:rsid w:val="0027340E"/>
    <w:rsid w:val="00282D00"/>
    <w:rsid w:val="00292DBA"/>
    <w:rsid w:val="002A77E1"/>
    <w:rsid w:val="002B35C9"/>
    <w:rsid w:val="002C1584"/>
    <w:rsid w:val="002D3C05"/>
    <w:rsid w:val="002D7285"/>
    <w:rsid w:val="002E3942"/>
    <w:rsid w:val="002E4E56"/>
    <w:rsid w:val="002E7447"/>
    <w:rsid w:val="002E7E22"/>
    <w:rsid w:val="002F2025"/>
    <w:rsid w:val="00302769"/>
    <w:rsid w:val="0030619A"/>
    <w:rsid w:val="00306ED2"/>
    <w:rsid w:val="00312C18"/>
    <w:rsid w:val="00317092"/>
    <w:rsid w:val="0032061C"/>
    <w:rsid w:val="00322E51"/>
    <w:rsid w:val="00326E92"/>
    <w:rsid w:val="003375A3"/>
    <w:rsid w:val="00345464"/>
    <w:rsid w:val="003638B0"/>
    <w:rsid w:val="00364938"/>
    <w:rsid w:val="0037026E"/>
    <w:rsid w:val="00371323"/>
    <w:rsid w:val="00373D54"/>
    <w:rsid w:val="00376D0C"/>
    <w:rsid w:val="00381A7A"/>
    <w:rsid w:val="00386A73"/>
    <w:rsid w:val="00386EAD"/>
    <w:rsid w:val="003B1800"/>
    <w:rsid w:val="003B18D2"/>
    <w:rsid w:val="003B4973"/>
    <w:rsid w:val="003B53E1"/>
    <w:rsid w:val="003C1939"/>
    <w:rsid w:val="003C4A68"/>
    <w:rsid w:val="003C5C79"/>
    <w:rsid w:val="003D48E9"/>
    <w:rsid w:val="003D7C01"/>
    <w:rsid w:val="003E2CE3"/>
    <w:rsid w:val="00400D39"/>
    <w:rsid w:val="00410602"/>
    <w:rsid w:val="00415BAB"/>
    <w:rsid w:val="0042267A"/>
    <w:rsid w:val="0042287C"/>
    <w:rsid w:val="00431384"/>
    <w:rsid w:val="00431E1E"/>
    <w:rsid w:val="0044683C"/>
    <w:rsid w:val="0045269F"/>
    <w:rsid w:val="00452903"/>
    <w:rsid w:val="00465FAD"/>
    <w:rsid w:val="00475D32"/>
    <w:rsid w:val="004777B8"/>
    <w:rsid w:val="00484528"/>
    <w:rsid w:val="00486537"/>
    <w:rsid w:val="00491116"/>
    <w:rsid w:val="00491250"/>
    <w:rsid w:val="00491E17"/>
    <w:rsid w:val="00492484"/>
    <w:rsid w:val="00497F7F"/>
    <w:rsid w:val="004B15BA"/>
    <w:rsid w:val="004B636D"/>
    <w:rsid w:val="004B6971"/>
    <w:rsid w:val="004C1DC6"/>
    <w:rsid w:val="004C6B0F"/>
    <w:rsid w:val="004E5DAB"/>
    <w:rsid w:val="00512151"/>
    <w:rsid w:val="00521676"/>
    <w:rsid w:val="005229A4"/>
    <w:rsid w:val="0053619E"/>
    <w:rsid w:val="005532F6"/>
    <w:rsid w:val="00557573"/>
    <w:rsid w:val="00561B29"/>
    <w:rsid w:val="00562915"/>
    <w:rsid w:val="00563DE2"/>
    <w:rsid w:val="0056684E"/>
    <w:rsid w:val="00571F23"/>
    <w:rsid w:val="00571FFB"/>
    <w:rsid w:val="00576A4C"/>
    <w:rsid w:val="00583454"/>
    <w:rsid w:val="00584FFC"/>
    <w:rsid w:val="0058573B"/>
    <w:rsid w:val="005954D1"/>
    <w:rsid w:val="005A2A4E"/>
    <w:rsid w:val="005A4F75"/>
    <w:rsid w:val="005B483A"/>
    <w:rsid w:val="005C2053"/>
    <w:rsid w:val="005C6F53"/>
    <w:rsid w:val="005D6F88"/>
    <w:rsid w:val="005D7EB0"/>
    <w:rsid w:val="005E1D92"/>
    <w:rsid w:val="005F54A4"/>
    <w:rsid w:val="00613E19"/>
    <w:rsid w:val="00616EB9"/>
    <w:rsid w:val="006170A7"/>
    <w:rsid w:val="00620886"/>
    <w:rsid w:val="00620AE7"/>
    <w:rsid w:val="00621A5E"/>
    <w:rsid w:val="006253A3"/>
    <w:rsid w:val="00626ABF"/>
    <w:rsid w:val="006339A2"/>
    <w:rsid w:val="0063796F"/>
    <w:rsid w:val="006408D1"/>
    <w:rsid w:val="00642744"/>
    <w:rsid w:val="00642FE5"/>
    <w:rsid w:val="0064465F"/>
    <w:rsid w:val="006501B7"/>
    <w:rsid w:val="00663444"/>
    <w:rsid w:val="00667C6C"/>
    <w:rsid w:val="0067425C"/>
    <w:rsid w:val="0068578F"/>
    <w:rsid w:val="0069030B"/>
    <w:rsid w:val="006946F3"/>
    <w:rsid w:val="0069788B"/>
    <w:rsid w:val="006B40E3"/>
    <w:rsid w:val="006B44FD"/>
    <w:rsid w:val="006C3288"/>
    <w:rsid w:val="006D046E"/>
    <w:rsid w:val="006D1BAB"/>
    <w:rsid w:val="006D2B09"/>
    <w:rsid w:val="006D32A3"/>
    <w:rsid w:val="006E3EE7"/>
    <w:rsid w:val="006E685C"/>
    <w:rsid w:val="006E6D61"/>
    <w:rsid w:val="006F0150"/>
    <w:rsid w:val="007133CC"/>
    <w:rsid w:val="007142B7"/>
    <w:rsid w:val="00717B1C"/>
    <w:rsid w:val="00717ECB"/>
    <w:rsid w:val="00721336"/>
    <w:rsid w:val="007214CD"/>
    <w:rsid w:val="007253C9"/>
    <w:rsid w:val="00771660"/>
    <w:rsid w:val="007767BC"/>
    <w:rsid w:val="00782B75"/>
    <w:rsid w:val="0078451E"/>
    <w:rsid w:val="00786C68"/>
    <w:rsid w:val="00792EE9"/>
    <w:rsid w:val="00794AA7"/>
    <w:rsid w:val="0079550B"/>
    <w:rsid w:val="007A306F"/>
    <w:rsid w:val="007A3B93"/>
    <w:rsid w:val="007A423D"/>
    <w:rsid w:val="007A4E1D"/>
    <w:rsid w:val="007B5BC0"/>
    <w:rsid w:val="007C27FC"/>
    <w:rsid w:val="007C6B45"/>
    <w:rsid w:val="007D6E6C"/>
    <w:rsid w:val="007D7152"/>
    <w:rsid w:val="007D7587"/>
    <w:rsid w:val="007E1883"/>
    <w:rsid w:val="00804AEF"/>
    <w:rsid w:val="00805498"/>
    <w:rsid w:val="00806277"/>
    <w:rsid w:val="00806947"/>
    <w:rsid w:val="0082308C"/>
    <w:rsid w:val="008346EE"/>
    <w:rsid w:val="00875B51"/>
    <w:rsid w:val="00881837"/>
    <w:rsid w:val="008848F5"/>
    <w:rsid w:val="00884C65"/>
    <w:rsid w:val="0088605A"/>
    <w:rsid w:val="00894F3D"/>
    <w:rsid w:val="008A482B"/>
    <w:rsid w:val="008B7B54"/>
    <w:rsid w:val="008E368C"/>
    <w:rsid w:val="008F1441"/>
    <w:rsid w:val="008F5CB5"/>
    <w:rsid w:val="009008FE"/>
    <w:rsid w:val="00902BB8"/>
    <w:rsid w:val="0090755C"/>
    <w:rsid w:val="009173FB"/>
    <w:rsid w:val="009231C4"/>
    <w:rsid w:val="00926BD0"/>
    <w:rsid w:val="00927431"/>
    <w:rsid w:val="009324D9"/>
    <w:rsid w:val="00937A58"/>
    <w:rsid w:val="00941769"/>
    <w:rsid w:val="00946645"/>
    <w:rsid w:val="00950E3E"/>
    <w:rsid w:val="009568A9"/>
    <w:rsid w:val="00966025"/>
    <w:rsid w:val="00971E97"/>
    <w:rsid w:val="00971F72"/>
    <w:rsid w:val="009759C2"/>
    <w:rsid w:val="00981F3A"/>
    <w:rsid w:val="009824A6"/>
    <w:rsid w:val="00983283"/>
    <w:rsid w:val="00984220"/>
    <w:rsid w:val="00991FA8"/>
    <w:rsid w:val="00993598"/>
    <w:rsid w:val="00994B9B"/>
    <w:rsid w:val="00995899"/>
    <w:rsid w:val="009A2102"/>
    <w:rsid w:val="009B6E77"/>
    <w:rsid w:val="009C76F9"/>
    <w:rsid w:val="009D3978"/>
    <w:rsid w:val="009E4B14"/>
    <w:rsid w:val="009E7C17"/>
    <w:rsid w:val="009F6995"/>
    <w:rsid w:val="00A21D0A"/>
    <w:rsid w:val="00A27DD9"/>
    <w:rsid w:val="00A417CB"/>
    <w:rsid w:val="00A51314"/>
    <w:rsid w:val="00A516F7"/>
    <w:rsid w:val="00A67A3C"/>
    <w:rsid w:val="00A702A0"/>
    <w:rsid w:val="00A867D7"/>
    <w:rsid w:val="00A927B4"/>
    <w:rsid w:val="00A94AC2"/>
    <w:rsid w:val="00A96B50"/>
    <w:rsid w:val="00AA5F24"/>
    <w:rsid w:val="00AB0AB7"/>
    <w:rsid w:val="00AC16F4"/>
    <w:rsid w:val="00AC55A8"/>
    <w:rsid w:val="00AD36EA"/>
    <w:rsid w:val="00AE2E37"/>
    <w:rsid w:val="00B04A02"/>
    <w:rsid w:val="00B054C6"/>
    <w:rsid w:val="00B0728A"/>
    <w:rsid w:val="00B11C60"/>
    <w:rsid w:val="00B15E90"/>
    <w:rsid w:val="00B20221"/>
    <w:rsid w:val="00B27252"/>
    <w:rsid w:val="00B331CE"/>
    <w:rsid w:val="00B449EF"/>
    <w:rsid w:val="00B51475"/>
    <w:rsid w:val="00B5792E"/>
    <w:rsid w:val="00B60726"/>
    <w:rsid w:val="00B61CF0"/>
    <w:rsid w:val="00B62F72"/>
    <w:rsid w:val="00B67566"/>
    <w:rsid w:val="00B75A90"/>
    <w:rsid w:val="00B80C45"/>
    <w:rsid w:val="00B84B0B"/>
    <w:rsid w:val="00B864A1"/>
    <w:rsid w:val="00BA6055"/>
    <w:rsid w:val="00BC12CB"/>
    <w:rsid w:val="00BC4C77"/>
    <w:rsid w:val="00BD6E3F"/>
    <w:rsid w:val="00BE72B7"/>
    <w:rsid w:val="00BF08D7"/>
    <w:rsid w:val="00BF0C9A"/>
    <w:rsid w:val="00BF1090"/>
    <w:rsid w:val="00BF61FC"/>
    <w:rsid w:val="00BF6D7A"/>
    <w:rsid w:val="00C04064"/>
    <w:rsid w:val="00C07490"/>
    <w:rsid w:val="00C125B7"/>
    <w:rsid w:val="00C13285"/>
    <w:rsid w:val="00C15812"/>
    <w:rsid w:val="00C224F5"/>
    <w:rsid w:val="00C332D4"/>
    <w:rsid w:val="00C367D5"/>
    <w:rsid w:val="00C475F5"/>
    <w:rsid w:val="00C52A8C"/>
    <w:rsid w:val="00C64984"/>
    <w:rsid w:val="00C7191E"/>
    <w:rsid w:val="00C74925"/>
    <w:rsid w:val="00C76C56"/>
    <w:rsid w:val="00C87C84"/>
    <w:rsid w:val="00CA6757"/>
    <w:rsid w:val="00CB1F9A"/>
    <w:rsid w:val="00CC4EE7"/>
    <w:rsid w:val="00CC50A1"/>
    <w:rsid w:val="00CD1D1D"/>
    <w:rsid w:val="00CE15F8"/>
    <w:rsid w:val="00CE219A"/>
    <w:rsid w:val="00CE30CC"/>
    <w:rsid w:val="00CE5361"/>
    <w:rsid w:val="00CF2008"/>
    <w:rsid w:val="00CF7A6A"/>
    <w:rsid w:val="00D12C7D"/>
    <w:rsid w:val="00D24648"/>
    <w:rsid w:val="00D46C0F"/>
    <w:rsid w:val="00D50334"/>
    <w:rsid w:val="00D65098"/>
    <w:rsid w:val="00D75B5D"/>
    <w:rsid w:val="00D82DC7"/>
    <w:rsid w:val="00D8536E"/>
    <w:rsid w:val="00D93C63"/>
    <w:rsid w:val="00D96CD4"/>
    <w:rsid w:val="00DB24DF"/>
    <w:rsid w:val="00DC122E"/>
    <w:rsid w:val="00DC1D20"/>
    <w:rsid w:val="00DC3302"/>
    <w:rsid w:val="00DC5926"/>
    <w:rsid w:val="00DC6656"/>
    <w:rsid w:val="00DD11FC"/>
    <w:rsid w:val="00DD6732"/>
    <w:rsid w:val="00DE04BC"/>
    <w:rsid w:val="00DE399D"/>
    <w:rsid w:val="00DE7C0A"/>
    <w:rsid w:val="00E05478"/>
    <w:rsid w:val="00E124D9"/>
    <w:rsid w:val="00E14352"/>
    <w:rsid w:val="00E17E11"/>
    <w:rsid w:val="00E24A93"/>
    <w:rsid w:val="00E27DD6"/>
    <w:rsid w:val="00E30BDD"/>
    <w:rsid w:val="00E320B4"/>
    <w:rsid w:val="00E42DC6"/>
    <w:rsid w:val="00E43D6E"/>
    <w:rsid w:val="00E562E4"/>
    <w:rsid w:val="00E65FE0"/>
    <w:rsid w:val="00E7144B"/>
    <w:rsid w:val="00E86FBF"/>
    <w:rsid w:val="00E87239"/>
    <w:rsid w:val="00E9307A"/>
    <w:rsid w:val="00E9416B"/>
    <w:rsid w:val="00EA55CF"/>
    <w:rsid w:val="00EB0170"/>
    <w:rsid w:val="00EB0EF7"/>
    <w:rsid w:val="00EB12F1"/>
    <w:rsid w:val="00EB1BBE"/>
    <w:rsid w:val="00EB37E8"/>
    <w:rsid w:val="00EB4A42"/>
    <w:rsid w:val="00EC3F16"/>
    <w:rsid w:val="00ED7588"/>
    <w:rsid w:val="00ED7B4C"/>
    <w:rsid w:val="00EE47DF"/>
    <w:rsid w:val="00EE7E6E"/>
    <w:rsid w:val="00EF0496"/>
    <w:rsid w:val="00EF0A69"/>
    <w:rsid w:val="00EF0C75"/>
    <w:rsid w:val="00EF48D1"/>
    <w:rsid w:val="00EF72BB"/>
    <w:rsid w:val="00F237B3"/>
    <w:rsid w:val="00F30D4F"/>
    <w:rsid w:val="00F32242"/>
    <w:rsid w:val="00F40AA2"/>
    <w:rsid w:val="00F5018C"/>
    <w:rsid w:val="00F603E2"/>
    <w:rsid w:val="00F7447F"/>
    <w:rsid w:val="00F7505C"/>
    <w:rsid w:val="00F776CB"/>
    <w:rsid w:val="00F82283"/>
    <w:rsid w:val="00F82B49"/>
    <w:rsid w:val="00F86C5A"/>
    <w:rsid w:val="00F94C35"/>
    <w:rsid w:val="00FA1BD9"/>
    <w:rsid w:val="00FA2B6B"/>
    <w:rsid w:val="00FA4CE2"/>
    <w:rsid w:val="00FB1924"/>
    <w:rsid w:val="00FC3725"/>
    <w:rsid w:val="00FE1957"/>
    <w:rsid w:val="00FE6412"/>
    <w:rsid w:val="00FF0C17"/>
    <w:rsid w:val="00FF52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7701A"/>
  <w15:docId w15:val="{A4088E6F-B397-42EB-8BEA-A36684B8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78F"/>
    <w:pPr>
      <w:keepNext/>
      <w:keepLines/>
      <w:spacing w:after="0" w:line="240" w:lineRule="auto"/>
      <w:outlineLvl w:val="0"/>
    </w:pPr>
    <w:rPr>
      <w:rFonts w:ascii="Arial" w:eastAsia="Times New Roman" w:hAnsi="Arial" w:cs="Times New Roman"/>
      <w:b/>
      <w:bCs/>
      <w:color w:val="000000"/>
      <w:sz w:val="36"/>
      <w:szCs w:val="28"/>
    </w:rPr>
  </w:style>
  <w:style w:type="paragraph" w:styleId="Heading2">
    <w:name w:val="heading 2"/>
    <w:next w:val="Brd"/>
    <w:link w:val="Heading2Char"/>
    <w:uiPriority w:val="9"/>
    <w:qFormat/>
    <w:rsid w:val="0068578F"/>
    <w:pPr>
      <w:keepNext/>
      <w:keepLines/>
      <w:spacing w:before="120" w:after="120" w:line="240" w:lineRule="auto"/>
      <w:outlineLvl w:val="1"/>
    </w:pPr>
    <w:rPr>
      <w:rFonts w:ascii="Arial" w:eastAsia="Times New Roman" w:hAnsi="Arial" w:cs="Times New Roman"/>
      <w:b/>
      <w:color w:val="000000"/>
      <w:sz w:val="24"/>
      <w:szCs w:val="26"/>
    </w:rPr>
  </w:style>
  <w:style w:type="paragraph" w:styleId="Heading3">
    <w:name w:val="heading 3"/>
    <w:next w:val="Brd"/>
    <w:link w:val="Heading3Char"/>
    <w:uiPriority w:val="99"/>
    <w:qFormat/>
    <w:rsid w:val="0068578F"/>
    <w:pPr>
      <w:keepNext/>
      <w:keepLines/>
      <w:spacing w:after="120" w:line="240" w:lineRule="auto"/>
      <w:outlineLvl w:val="2"/>
    </w:pPr>
    <w:rPr>
      <w:rFonts w:ascii="Arial" w:eastAsia="Times New Roman" w:hAnsi="Arial" w:cs="Times New Roman"/>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6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5678"/>
  </w:style>
  <w:style w:type="paragraph" w:styleId="Footer">
    <w:name w:val="footer"/>
    <w:basedOn w:val="Normal"/>
    <w:link w:val="FooterChar"/>
    <w:uiPriority w:val="99"/>
    <w:unhideWhenUsed/>
    <w:rsid w:val="001456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5678"/>
  </w:style>
  <w:style w:type="character" w:customStyle="1" w:styleId="Heading1Char">
    <w:name w:val="Heading 1 Char"/>
    <w:basedOn w:val="DefaultParagraphFont"/>
    <w:link w:val="Heading1"/>
    <w:uiPriority w:val="9"/>
    <w:rsid w:val="0068578F"/>
    <w:rPr>
      <w:rFonts w:ascii="Arial" w:eastAsia="Times New Roman" w:hAnsi="Arial" w:cs="Times New Roman"/>
      <w:b/>
      <w:bCs/>
      <w:color w:val="000000"/>
      <w:sz w:val="36"/>
      <w:szCs w:val="28"/>
    </w:rPr>
  </w:style>
  <w:style w:type="character" w:customStyle="1" w:styleId="Heading2Char">
    <w:name w:val="Heading 2 Char"/>
    <w:basedOn w:val="DefaultParagraphFont"/>
    <w:link w:val="Heading2"/>
    <w:uiPriority w:val="9"/>
    <w:rsid w:val="0068578F"/>
    <w:rPr>
      <w:rFonts w:ascii="Arial" w:eastAsia="Times New Roman" w:hAnsi="Arial" w:cs="Times New Roman"/>
      <w:b/>
      <w:color w:val="000000"/>
      <w:sz w:val="24"/>
      <w:szCs w:val="26"/>
    </w:rPr>
  </w:style>
  <w:style w:type="character" w:customStyle="1" w:styleId="Heading3Char">
    <w:name w:val="Heading 3 Char"/>
    <w:basedOn w:val="DefaultParagraphFont"/>
    <w:link w:val="Heading3"/>
    <w:uiPriority w:val="99"/>
    <w:rsid w:val="0068578F"/>
    <w:rPr>
      <w:rFonts w:ascii="Arial" w:eastAsia="Times New Roman" w:hAnsi="Arial" w:cs="Times New Roman"/>
      <w:b/>
      <w:bCs/>
      <w:color w:val="000000"/>
    </w:rPr>
  </w:style>
  <w:style w:type="paragraph" w:customStyle="1" w:styleId="PreparatSubstans">
    <w:name w:val="Preparat Substans"/>
    <w:basedOn w:val="Normal"/>
    <w:next w:val="Brd"/>
    <w:qFormat/>
    <w:rsid w:val="0068578F"/>
    <w:pPr>
      <w:pBdr>
        <w:top w:val="single" w:sz="4" w:space="1" w:color="auto"/>
        <w:bottom w:val="single" w:sz="4" w:space="1" w:color="auto"/>
      </w:pBdr>
      <w:tabs>
        <w:tab w:val="left" w:pos="2694"/>
      </w:tabs>
      <w:spacing w:after="0" w:line="240" w:lineRule="auto"/>
    </w:pPr>
    <w:rPr>
      <w:rFonts w:ascii="Arial" w:eastAsia="Calibri" w:hAnsi="Arial" w:cs="Arial"/>
      <w:color w:val="000000"/>
      <w:sz w:val="20"/>
    </w:rPr>
  </w:style>
  <w:style w:type="paragraph" w:customStyle="1" w:styleId="Brd">
    <w:name w:val="Bröd"/>
    <w:basedOn w:val="Normal"/>
    <w:link w:val="BrdChar"/>
    <w:qFormat/>
    <w:rsid w:val="0068578F"/>
    <w:pPr>
      <w:spacing w:after="0" w:line="240" w:lineRule="auto"/>
    </w:pPr>
    <w:rPr>
      <w:rFonts w:ascii="Arial" w:eastAsia="Calibri" w:hAnsi="Arial" w:cs="Arial"/>
      <w:sz w:val="20"/>
      <w:szCs w:val="20"/>
    </w:rPr>
  </w:style>
  <w:style w:type="character" w:styleId="Hyperlink">
    <w:name w:val="Hyperlink"/>
    <w:uiPriority w:val="99"/>
    <w:unhideWhenUsed/>
    <w:rsid w:val="0068578F"/>
    <w:rPr>
      <w:color w:val="0563C1"/>
      <w:u w:val="single"/>
    </w:rPr>
  </w:style>
  <w:style w:type="paragraph" w:customStyle="1" w:styleId="RubrikVersaler">
    <w:name w:val="Rubrik Versaler"/>
    <w:basedOn w:val="Brd"/>
    <w:link w:val="RubrikVersalerChar"/>
    <w:qFormat/>
    <w:rsid w:val="0068578F"/>
    <w:rPr>
      <w:rFonts w:eastAsia="Times New Roman"/>
      <w:b/>
      <w:bCs/>
      <w:caps/>
      <w:color w:val="000000"/>
      <w:sz w:val="18"/>
      <w:szCs w:val="28"/>
    </w:rPr>
  </w:style>
  <w:style w:type="character" w:customStyle="1" w:styleId="BrdChar">
    <w:name w:val="Bröd Char"/>
    <w:link w:val="Brd"/>
    <w:rsid w:val="0068578F"/>
    <w:rPr>
      <w:rFonts w:ascii="Arial" w:eastAsia="Calibri" w:hAnsi="Arial" w:cs="Arial"/>
      <w:sz w:val="20"/>
      <w:szCs w:val="20"/>
    </w:rPr>
  </w:style>
  <w:style w:type="character" w:customStyle="1" w:styleId="RubrikVersalerChar">
    <w:name w:val="Rubrik Versaler Char"/>
    <w:link w:val="RubrikVersaler"/>
    <w:rsid w:val="0068578F"/>
    <w:rPr>
      <w:rFonts w:ascii="Arial" w:eastAsia="Times New Roman" w:hAnsi="Arial" w:cs="Arial"/>
      <w:b/>
      <w:bCs/>
      <w:caps/>
      <w:color w:val="000000"/>
      <w:sz w:val="18"/>
      <w:szCs w:val="28"/>
    </w:rPr>
  </w:style>
  <w:style w:type="character" w:styleId="CommentReference">
    <w:name w:val="annotation reference"/>
    <w:uiPriority w:val="99"/>
    <w:semiHidden/>
    <w:unhideWhenUsed/>
    <w:rsid w:val="0068578F"/>
    <w:rPr>
      <w:sz w:val="16"/>
      <w:szCs w:val="16"/>
    </w:rPr>
  </w:style>
  <w:style w:type="paragraph" w:styleId="CommentText">
    <w:name w:val="annotation text"/>
    <w:basedOn w:val="Normal"/>
    <w:link w:val="CommentTextChar"/>
    <w:semiHidden/>
    <w:unhideWhenUsed/>
    <w:rsid w:val="0068578F"/>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semiHidden/>
    <w:rsid w:val="0068578F"/>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685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78F"/>
    <w:rPr>
      <w:rFonts w:ascii="Segoe UI" w:hAnsi="Segoe UI" w:cs="Segoe UI"/>
      <w:sz w:val="18"/>
      <w:szCs w:val="18"/>
    </w:rPr>
  </w:style>
  <w:style w:type="paragraph" w:customStyle="1" w:styleId="Default">
    <w:name w:val="Default"/>
    <w:rsid w:val="00E0547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05478"/>
    <w:pPr>
      <w:spacing w:after="200" w:line="276" w:lineRule="auto"/>
      <w:ind w:left="720"/>
      <w:contextualSpacing/>
    </w:pPr>
  </w:style>
  <w:style w:type="table" w:styleId="TableGrid">
    <w:name w:val="Table Grid"/>
    <w:basedOn w:val="TableNormal"/>
    <w:uiPriority w:val="59"/>
    <w:rsid w:val="00B3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nk">
    <w:name w:val="Internetlänk"/>
    <w:basedOn w:val="DefaultParagraphFont"/>
    <w:rsid w:val="00FE1957"/>
    <w:rPr>
      <w:color w:val="0563C1" w:themeColor="hyperlink"/>
      <w:u w:val="single"/>
    </w:rPr>
  </w:style>
  <w:style w:type="paragraph" w:customStyle="1" w:styleId="Pa1">
    <w:name w:val="Pa1"/>
    <w:basedOn w:val="Normal"/>
    <w:next w:val="Normal"/>
    <w:uiPriority w:val="99"/>
    <w:rsid w:val="00245E78"/>
    <w:pPr>
      <w:autoSpaceDE w:val="0"/>
      <w:autoSpaceDN w:val="0"/>
      <w:adjustRightInd w:val="0"/>
      <w:spacing w:after="0" w:line="241" w:lineRule="atLeast"/>
    </w:pPr>
    <w:rPr>
      <w:rFonts w:ascii="Frutiger SLL OTF" w:hAnsi="Frutiger SLL OTF"/>
      <w:sz w:val="24"/>
      <w:szCs w:val="24"/>
    </w:rPr>
  </w:style>
  <w:style w:type="paragraph" w:customStyle="1" w:styleId="brd0">
    <w:name w:val="brd"/>
    <w:basedOn w:val="Normal"/>
    <w:rsid w:val="00200C98"/>
    <w:pPr>
      <w:spacing w:after="0" w:line="240" w:lineRule="auto"/>
    </w:pPr>
    <w:rPr>
      <w:rFonts w:ascii="Times New Roman" w:hAnsi="Times New Roman" w:cs="Times New Roman"/>
      <w:sz w:val="24"/>
      <w:szCs w:val="24"/>
      <w:lang w:eastAsia="sv-SE"/>
    </w:rPr>
  </w:style>
  <w:style w:type="paragraph" w:customStyle="1" w:styleId="preparatsubstans0">
    <w:name w:val="preparatsubstans"/>
    <w:basedOn w:val="Normal"/>
    <w:rsid w:val="00200C98"/>
    <w:pPr>
      <w:spacing w:after="0" w:line="240" w:lineRule="auto"/>
    </w:pPr>
    <w:rPr>
      <w:rFonts w:ascii="Times New Roman" w:hAnsi="Times New Roman" w:cs="Times New Roman"/>
      <w:sz w:val="24"/>
      <w:szCs w:val="24"/>
      <w:lang w:eastAsia="sv-SE"/>
    </w:rPr>
  </w:style>
  <w:style w:type="paragraph" w:styleId="NormalWeb">
    <w:name w:val="Normal (Web)"/>
    <w:basedOn w:val="Normal"/>
    <w:uiPriority w:val="99"/>
    <w:semiHidden/>
    <w:unhideWhenUsed/>
    <w:rsid w:val="00200C98"/>
    <w:pPr>
      <w:spacing w:after="0" w:line="240" w:lineRule="auto"/>
    </w:pPr>
    <w:rPr>
      <w:rFonts w:ascii="Times New Roman" w:hAnsi="Times New Roman" w:cs="Times New Roman"/>
      <w:sz w:val="24"/>
      <w:szCs w:val="24"/>
      <w:lang w:eastAsia="sv-SE"/>
    </w:rPr>
  </w:style>
  <w:style w:type="paragraph" w:styleId="TOCHeading">
    <w:name w:val="TOC Heading"/>
    <w:basedOn w:val="Heading1"/>
    <w:next w:val="Normal"/>
    <w:uiPriority w:val="39"/>
    <w:unhideWhenUsed/>
    <w:qFormat/>
    <w:rsid w:val="002E4E56"/>
    <w:p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sv-SE"/>
    </w:rPr>
  </w:style>
  <w:style w:type="paragraph" w:styleId="TOC2">
    <w:name w:val="toc 2"/>
    <w:basedOn w:val="Normal"/>
    <w:next w:val="Normal"/>
    <w:autoRedefine/>
    <w:uiPriority w:val="39"/>
    <w:unhideWhenUsed/>
    <w:rsid w:val="002E4E56"/>
    <w:pPr>
      <w:spacing w:after="100"/>
      <w:ind w:left="220"/>
    </w:pPr>
    <w:rPr>
      <w:rFonts w:eastAsiaTheme="minorEastAsia" w:cs="Times New Roman"/>
      <w:lang w:eastAsia="sv-SE"/>
    </w:rPr>
  </w:style>
  <w:style w:type="paragraph" w:styleId="TOC1">
    <w:name w:val="toc 1"/>
    <w:basedOn w:val="Normal"/>
    <w:next w:val="Normal"/>
    <w:autoRedefine/>
    <w:uiPriority w:val="39"/>
    <w:unhideWhenUsed/>
    <w:rsid w:val="002E4E56"/>
    <w:pPr>
      <w:spacing w:after="100"/>
    </w:pPr>
    <w:rPr>
      <w:rFonts w:eastAsiaTheme="minorEastAsia" w:cs="Times New Roman"/>
      <w:lang w:eastAsia="sv-SE"/>
    </w:rPr>
  </w:style>
  <w:style w:type="paragraph" w:styleId="TOC3">
    <w:name w:val="toc 3"/>
    <w:basedOn w:val="Normal"/>
    <w:next w:val="Normal"/>
    <w:autoRedefine/>
    <w:uiPriority w:val="39"/>
    <w:unhideWhenUsed/>
    <w:rsid w:val="002E4E56"/>
    <w:pPr>
      <w:spacing w:after="100"/>
      <w:ind w:left="440"/>
    </w:pPr>
    <w:rPr>
      <w:rFonts w:eastAsiaTheme="minorEastAsia" w:cs="Times New Roman"/>
      <w:lang w:eastAsia="sv-SE"/>
    </w:rPr>
  </w:style>
  <w:style w:type="character" w:customStyle="1" w:styleId="Olstomnmnande1">
    <w:name w:val="Olöst omnämnande1"/>
    <w:basedOn w:val="DefaultParagraphFont"/>
    <w:uiPriority w:val="99"/>
    <w:semiHidden/>
    <w:unhideWhenUsed/>
    <w:rsid w:val="000D5F10"/>
    <w:rPr>
      <w:color w:val="605E5C"/>
      <w:shd w:val="clear" w:color="auto" w:fill="E1DFDD"/>
    </w:rPr>
  </w:style>
  <w:style w:type="character" w:customStyle="1" w:styleId="normalchar">
    <w:name w:val="normal__char"/>
    <w:basedOn w:val="DefaultParagraphFont"/>
    <w:rsid w:val="00CF7A6A"/>
  </w:style>
  <w:style w:type="character" w:styleId="UnresolvedMention">
    <w:name w:val="Unresolved Mention"/>
    <w:basedOn w:val="DefaultParagraphFont"/>
    <w:uiPriority w:val="99"/>
    <w:semiHidden/>
    <w:unhideWhenUsed/>
    <w:rsid w:val="002D3C05"/>
    <w:rPr>
      <w:color w:val="605E5C"/>
      <w:shd w:val="clear" w:color="auto" w:fill="E1DFDD"/>
    </w:rPr>
  </w:style>
  <w:style w:type="character" w:styleId="FollowedHyperlink">
    <w:name w:val="FollowedHyperlink"/>
    <w:basedOn w:val="DefaultParagraphFont"/>
    <w:uiPriority w:val="99"/>
    <w:semiHidden/>
    <w:unhideWhenUsed/>
    <w:rsid w:val="005E1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kemedelsverket.se" TargetMode="External"/><Relationship Id="rId18" Type="http://schemas.openxmlformats.org/officeDocument/2006/relationships/hyperlink" Target="http://www.janusinfo.se" TargetMode="External"/><Relationship Id="rId26" Type="http://schemas.openxmlformats.org/officeDocument/2006/relationships/hyperlink" Target="http://www.v&#229;rdgivarguiden.se" TargetMode="External"/><Relationship Id="rId39" Type="http://schemas.openxmlformats.org/officeDocument/2006/relationships/theme" Target="theme/theme1.xml"/><Relationship Id="rId21" Type="http://schemas.openxmlformats.org/officeDocument/2006/relationships/hyperlink" Target="http://www.janusinfo.se/behandling/expertradsutlatanden/vaccinationer" TargetMode="External"/><Relationship Id="rId34" Type="http://schemas.openxmlformats.org/officeDocument/2006/relationships/hyperlink" Target="http://www.v&#229;rdgivarguiden.se" TargetMode="External"/><Relationship Id="rId7" Type="http://schemas.openxmlformats.org/officeDocument/2006/relationships/endnotes" Target="endnotes.xml"/><Relationship Id="rId12" Type="http://schemas.openxmlformats.org/officeDocument/2006/relationships/hyperlink" Target="http://www.viss.nu" TargetMode="External"/><Relationship Id="rId17" Type="http://schemas.openxmlformats.org/officeDocument/2006/relationships/hyperlink" Target="http://www.tlv.se" TargetMode="External"/><Relationship Id="rId25" Type="http://schemas.openxmlformats.org/officeDocument/2006/relationships/hyperlink" Target="http://www.v&#229;rdgivarguiden.se" TargetMode="External"/><Relationship Id="rId33" Type="http://schemas.openxmlformats.org/officeDocument/2006/relationships/hyperlink" Target="http://www.v&#229;rdgivarguiden.se"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viss.nu" TargetMode="External"/><Relationship Id="rId20" Type="http://schemas.openxmlformats.org/officeDocument/2006/relationships/hyperlink" Target="http://www.viss.nu" TargetMode="External"/><Relationship Id="rId29" Type="http://schemas.openxmlformats.org/officeDocument/2006/relationships/hyperlink" Target="http://www.medscinet.se/infpr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kemedelsverket.se" TargetMode="External"/><Relationship Id="rId24" Type="http://schemas.openxmlformats.org/officeDocument/2006/relationships/hyperlink" Target="http://www.janusinfo.se" TargetMode="External"/><Relationship Id="rId32" Type="http://schemas.openxmlformats.org/officeDocument/2006/relationships/hyperlink" Target="http://www.janusinfo.s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ocialstyrelsen.se" TargetMode="External"/><Relationship Id="rId23" Type="http://schemas.openxmlformats.org/officeDocument/2006/relationships/hyperlink" Target="http://www.janusinfo.se" TargetMode="External"/><Relationship Id="rId28" Type="http://schemas.openxmlformats.org/officeDocument/2006/relationships/hyperlink" Target="http://www.janusinfo.se" TargetMode="External"/><Relationship Id="rId36" Type="http://schemas.openxmlformats.org/officeDocument/2006/relationships/footer" Target="footer1.xml"/><Relationship Id="rId10" Type="http://schemas.openxmlformats.org/officeDocument/2006/relationships/hyperlink" Target="http://www.janusinfo.se" TargetMode="External"/><Relationship Id="rId19" Type="http://schemas.openxmlformats.org/officeDocument/2006/relationships/hyperlink" Target="http://www.janusinfo.se" TargetMode="External"/><Relationship Id="rId31" Type="http://schemas.openxmlformats.org/officeDocument/2006/relationships/hyperlink" Target="http://www.v&#229;rdgivarguiden.se" TargetMode="External"/><Relationship Id="rId4" Type="http://schemas.openxmlformats.org/officeDocument/2006/relationships/settings" Target="settings.xml"/><Relationship Id="rId9" Type="http://schemas.openxmlformats.org/officeDocument/2006/relationships/hyperlink" Target="http://www.viss.nu" TargetMode="External"/><Relationship Id="rId14" Type="http://schemas.openxmlformats.org/officeDocument/2006/relationships/hyperlink" Target="http://www.tlv.se" TargetMode="External"/><Relationship Id="rId22" Type="http://schemas.openxmlformats.org/officeDocument/2006/relationships/hyperlink" Target="http://www.v&#229;rdgivarguiden.se/behandlingsstod/smittskydd/amnesomraden/vaccination" TargetMode="External"/><Relationship Id="rId27" Type="http://schemas.openxmlformats.org/officeDocument/2006/relationships/hyperlink" Target="http://www.v&#229;rdgivarguiden.se" TargetMode="External"/><Relationship Id="rId30" Type="http://schemas.openxmlformats.org/officeDocument/2006/relationships/hyperlink" Target="http://www.folkhalsomyndigheten.se" TargetMode="External"/><Relationship Id="rId35" Type="http://schemas.openxmlformats.org/officeDocument/2006/relationships/hyperlink" Target="http://www.folkhalsomyndigheten.se" TargetMode="External"/><Relationship Id="rId8" Type="http://schemas.openxmlformats.org/officeDocument/2006/relationships/hyperlink" Target="http://www.fyss.se"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FF477-56FF-A94C-B429-E5A45DDC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Pages>
  <Words>5329</Words>
  <Characters>30376</Characters>
  <Application>Microsoft Office Word</Application>
  <DocSecurity>0</DocSecurity>
  <Lines>253</Lines>
  <Paragraphs>71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Elfving</dc:creator>
  <cp:keywords/>
  <dc:description/>
  <cp:lastModifiedBy>Linh Nguyen</cp:lastModifiedBy>
  <cp:revision>9</cp:revision>
  <cp:lastPrinted>2018-10-16T09:20:00Z</cp:lastPrinted>
  <dcterms:created xsi:type="dcterms:W3CDTF">2018-11-26T08:42:00Z</dcterms:created>
  <dcterms:modified xsi:type="dcterms:W3CDTF">2019-08-21T12:54:00Z</dcterms:modified>
</cp:coreProperties>
</file>